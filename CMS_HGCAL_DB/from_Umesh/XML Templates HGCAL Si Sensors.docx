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137F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DB Notes: HGCAL Si Wafers &amp; Sensors</w:t>
      </w:r>
    </w:p>
    <w:p w14:paraId="175DDE42" w14:textId="77777777" w:rsidR="007B30C5" w:rsidRDefault="007B30C5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p w14:paraId="07244BC4" w14:textId="77777777" w:rsidR="007B30C5" w:rsidRDefault="007B30C5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p w14:paraId="167B641D" w14:textId="77777777" w:rsidR="007B30C5" w:rsidRDefault="00000000">
      <w:r>
        <w:rPr>
          <w:rFonts w:ascii="Times New Roman" w:hAnsi="Times New Roman" w:cs="Times New Roman"/>
          <w:b/>
          <w:bCs/>
          <w:color w:val="0708FF"/>
        </w:rPr>
        <w:t>DB requirement:</w:t>
      </w:r>
      <w:r>
        <w:rPr>
          <w:rFonts w:ascii="Times New Roman" w:hAnsi="Times New Roman" w:cs="Times New Roman"/>
          <w:b/>
          <w:bCs/>
          <w:color w:val="0708FF"/>
        </w:rPr>
        <w:tab/>
      </w:r>
      <w:r>
        <w:rPr>
          <w:rFonts w:ascii="Times New Roman" w:hAnsi="Times New Roman" w:cs="Times New Roman"/>
          <w:color w:val="000000"/>
        </w:rPr>
        <w:t>Each Si Wafer (&amp; Si Sensor) in the DB is uniquely defined by a</w:t>
      </w:r>
    </w:p>
    <w:p w14:paraId="16BC7212" w14:textId="77777777" w:rsidR="007B30C5" w:rsidRDefault="00000000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color w:val="000000"/>
        </w:rPr>
        <w:t>a unique ‘</w:t>
      </w:r>
      <w:r>
        <w:rPr>
          <w:rFonts w:ascii="Times New Roman" w:hAnsi="Times New Roman" w:cs="Times New Roman"/>
          <w:b/>
          <w:bCs/>
          <w:color w:val="000000"/>
        </w:rPr>
        <w:t>Kind of Part</w:t>
      </w:r>
      <w:r>
        <w:rPr>
          <w:rFonts w:ascii="Times New Roman" w:hAnsi="Times New Roman" w:cs="Times New Roman"/>
          <w:color w:val="000000"/>
        </w:rPr>
        <w:t>’ name</w:t>
      </w:r>
    </w:p>
    <w:p w14:paraId="5670E598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</w:t>
      </w:r>
    </w:p>
    <w:p w14:paraId="4424D5E1" w14:textId="77777777" w:rsidR="007B30C5" w:rsidRDefault="00000000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color w:val="000000"/>
        </w:rPr>
        <w:t>a unique</w:t>
      </w:r>
      <w:r>
        <w:rPr>
          <w:rFonts w:ascii="Times New Roman" w:hAnsi="Times New Roman" w:cs="Times New Roman"/>
          <w:b/>
          <w:bCs/>
          <w:color w:val="000000"/>
        </w:rPr>
        <w:t xml:space="preserve"> barcode</w:t>
      </w:r>
      <w:r>
        <w:rPr>
          <w:rFonts w:ascii="Times New Roman" w:hAnsi="Times New Roman" w:cs="Times New Roman"/>
          <w:color w:val="000000"/>
        </w:rPr>
        <w:t xml:space="preserve"> and/or a unique</w:t>
      </w:r>
      <w:r>
        <w:rPr>
          <w:rFonts w:ascii="Times New Roman" w:hAnsi="Times New Roman" w:cs="Times New Roman"/>
          <w:b/>
          <w:bCs/>
          <w:color w:val="000000"/>
        </w:rPr>
        <w:t xml:space="preserve"> ‘serial number’</w:t>
      </w:r>
      <w:r>
        <w:rPr>
          <w:rFonts w:ascii="Times New Roman" w:hAnsi="Times New Roman" w:cs="Times New Roman"/>
          <w:color w:val="000000"/>
        </w:rPr>
        <w:t xml:space="preserve"> and/or a unique</w:t>
      </w:r>
      <w:r>
        <w:rPr>
          <w:rFonts w:ascii="Times New Roman" w:hAnsi="Times New Roman" w:cs="Times New Roman"/>
          <w:b/>
          <w:bCs/>
          <w:color w:val="000000"/>
        </w:rPr>
        <w:t xml:space="preserve"> ‘name label’</w:t>
      </w:r>
    </w:p>
    <w:p w14:paraId="542DF486" w14:textId="77777777" w:rsidR="007B30C5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‘name label’ is normally reserved for components mounted on the detector.</w:t>
      </w:r>
    </w:p>
    <w:p w14:paraId="020AA614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6D92083B" w14:textId="77777777" w:rsidR="007B30C5" w:rsidRDefault="00000000">
      <w:r>
        <w:rPr>
          <w:rFonts w:ascii="Times New Roman" w:hAnsi="Times New Roman" w:cs="Times New Roman"/>
          <w:b/>
          <w:bCs/>
          <w:color w:val="000000"/>
        </w:rPr>
        <w:t>Note:</w:t>
      </w:r>
      <w:r>
        <w:rPr>
          <w:rFonts w:ascii="Times New Roman" w:hAnsi="Times New Roman" w:cs="Times New Roman"/>
          <w:color w:val="000000"/>
        </w:rPr>
        <w:t xml:space="preserve"> A ‘name label’ is normally reserved for components mounted on the detector and normally has a hierarchical format. This enables users to quickly locate the placement of the component on the detector.</w:t>
      </w:r>
    </w:p>
    <w:p w14:paraId="1652BDC5" w14:textId="77777777" w:rsidR="007B30C5" w:rsidRDefault="007B30C5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p w14:paraId="7F46DC32" w14:textId="77777777" w:rsidR="007B30C5" w:rsidRDefault="007B30C5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p w14:paraId="5C7A5BC1" w14:textId="77777777" w:rsidR="007B30C5" w:rsidRDefault="00000000">
      <w:r>
        <w:rPr>
          <w:rFonts w:ascii="Times New Roman" w:hAnsi="Times New Roman" w:cs="Times New Roman"/>
          <w:b/>
          <w:bCs/>
          <w:color w:val="0708FF"/>
          <w:sz w:val="28"/>
          <w:szCs w:val="28"/>
        </w:rPr>
        <w:t xml:space="preserve">HGCAL DB describes the following types of </w:t>
      </w:r>
      <w:r>
        <w:rPr>
          <w:rFonts w:ascii="Times New Roman" w:hAnsi="Times New Roman" w:cs="Times New Roman"/>
          <w:b/>
          <w:bCs/>
          <w:color w:val="0001FF"/>
          <w:sz w:val="32"/>
          <w:szCs w:val="32"/>
        </w:rPr>
        <w:t>Si Sensor Wafers</w:t>
      </w:r>
    </w:p>
    <w:p w14:paraId="5D1EE30A" w14:textId="77777777" w:rsidR="007B30C5" w:rsidRDefault="007B30C5">
      <w:pPr>
        <w:rPr>
          <w:rFonts w:ascii="Times New Roman" w:hAnsi="Times New Roman" w:cs="Times New Roman"/>
          <w:b/>
          <w:bCs/>
          <w:color w:val="0001FF"/>
          <w:sz w:val="32"/>
          <w:szCs w:val="32"/>
        </w:rPr>
      </w:pPr>
    </w:p>
    <w:p w14:paraId="04F8CE01" w14:textId="77777777" w:rsidR="007B30C5" w:rsidRDefault="00000000">
      <w:r>
        <w:rPr>
          <w:rFonts w:ascii="Times New Roman" w:hAnsi="Times New Roman" w:cs="Times New Roman"/>
          <w:color w:val="000000"/>
        </w:rPr>
        <w:t xml:space="preserve">Wafers: </w:t>
      </w:r>
      <w:r>
        <w:rPr>
          <w:rFonts w:ascii="Times New Roman" w:hAnsi="Times New Roman" w:cs="Times New Roman"/>
          <w:b/>
          <w:bCs/>
          <w:color w:val="FF0000"/>
        </w:rPr>
        <w:t>Kind of Part names</w:t>
      </w:r>
    </w:p>
    <w:p w14:paraId="5803A7E5" w14:textId="77777777" w:rsidR="007B30C5" w:rsidRDefault="00000000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120um HD Si Sensor Wafer</w:t>
      </w:r>
    </w:p>
    <w:p w14:paraId="1F4CEA7D" w14:textId="77777777" w:rsidR="007B30C5" w:rsidRDefault="00000000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200um LD Si Sensor Wafer</w:t>
      </w:r>
    </w:p>
    <w:p w14:paraId="64CC7F45" w14:textId="77777777" w:rsidR="007B30C5" w:rsidRDefault="00000000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300um LD Si Sensor Wafer</w:t>
      </w:r>
    </w:p>
    <w:p w14:paraId="143B6D4F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46DD311D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2EB1EEF7" w14:textId="77777777" w:rsidR="007B30C5" w:rsidRDefault="00000000">
      <w:r>
        <w:rPr>
          <w:rFonts w:ascii="Times New Roman" w:hAnsi="Times New Roman" w:cs="Times New Roman"/>
          <w:color w:val="000000"/>
        </w:rPr>
        <w:t xml:space="preserve">Wafer </w:t>
      </w:r>
      <w:r>
        <w:rPr>
          <w:rFonts w:ascii="Times New Roman" w:hAnsi="Times New Roman" w:cs="Times New Roman"/>
          <w:b/>
          <w:bCs/>
          <w:color w:val="FF0000"/>
        </w:rPr>
        <w:t>Attributes:</w:t>
      </w: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000000"/>
        </w:rPr>
        <w:t>Sensor Wafer Substrate</w:t>
      </w:r>
    </w:p>
    <w:p w14:paraId="7B2953DE" w14:textId="77777777" w:rsidR="007B30C5" w:rsidRDefault="007B30C5">
      <w:pPr>
        <w:jc w:val="both"/>
        <w:rPr>
          <w:rFonts w:ascii="Times New Roman" w:hAnsi="Times New Roman" w:cs="Times New Roman"/>
          <w:b/>
          <w:bCs/>
          <w:color w:val="0729FF"/>
        </w:rPr>
      </w:pPr>
    </w:p>
    <w:p w14:paraId="7B835931" w14:textId="77777777" w:rsidR="007B30C5" w:rsidRDefault="00000000">
      <w:pPr>
        <w:ind w:left="720"/>
        <w:jc w:val="both"/>
      </w:pPr>
      <w:r>
        <w:rPr>
          <w:rFonts w:ascii="Times New Roman" w:hAnsi="Times New Roman" w:cs="Times New Roman"/>
          <w:b/>
          <w:bCs/>
          <w:color w:val="0729FF"/>
        </w:rPr>
        <w:t>Attribute Names</w:t>
      </w:r>
      <w:r>
        <w:rPr>
          <w:rFonts w:ascii="Times New Roman" w:hAnsi="Times New Roman" w:cs="Times New Roman"/>
          <w:color w:val="0729FF"/>
        </w:rPr>
        <w:tab/>
      </w:r>
      <w:r>
        <w:rPr>
          <w:rFonts w:ascii="Times New Roman" w:hAnsi="Times New Roman" w:cs="Times New Roman"/>
          <w:color w:val="0729FF"/>
        </w:rPr>
        <w:tab/>
      </w:r>
      <w:r>
        <w:rPr>
          <w:rFonts w:ascii="Times New Roman" w:hAnsi="Times New Roman" w:cs="Times New Roman"/>
          <w:b/>
          <w:bCs/>
          <w:color w:val="0729FF"/>
        </w:rPr>
        <w:t>Values</w:t>
      </w:r>
    </w:p>
    <w:p w14:paraId="79019C37" w14:textId="77777777" w:rsidR="007B30C5" w:rsidRDefault="00000000">
      <w:pPr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Wafer Substrate</w:t>
      </w:r>
      <w:r>
        <w:rPr>
          <w:rFonts w:ascii="Times New Roman" w:hAnsi="Times New Roman" w:cs="Times New Roman"/>
          <w:color w:val="000000"/>
        </w:rPr>
        <w:tab/>
        <w:t>STD, DD, FZ thin, Epi</w:t>
      </w:r>
    </w:p>
    <w:p w14:paraId="4DD2EE14" w14:textId="77777777" w:rsidR="007B30C5" w:rsidRDefault="00000000">
      <w:pPr>
        <w:ind w:left="7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Wafer Polarity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n, p</w:t>
      </w:r>
    </w:p>
    <w:p w14:paraId="30045819" w14:textId="77777777" w:rsidR="007B30C5" w:rsidRDefault="00000000">
      <w:pPr>
        <w:ind w:left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Wafer Class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prototype, pre-series, pre-production, production</w:t>
      </w:r>
    </w:p>
    <w:p w14:paraId="31B480F6" w14:textId="77777777" w:rsidR="007B30C5" w:rsidRDefault="007B30C5">
      <w:pPr>
        <w:ind w:firstLine="720"/>
        <w:rPr>
          <w:rFonts w:ascii="Times New Roman" w:hAnsi="Times New Roman" w:cs="Times New Roman"/>
          <w:color w:val="000000"/>
        </w:rPr>
      </w:pPr>
    </w:p>
    <w:p w14:paraId="74C43AF3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27167776" w14:textId="77777777" w:rsidR="007B30C5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Sensor Attributes (Sensor only):</w:t>
      </w:r>
    </w:p>
    <w:p w14:paraId="23F1B506" w14:textId="77777777" w:rsidR="007B30C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Sensors inherit wafer attributes.</w:t>
      </w:r>
    </w:p>
    <w:p w14:paraId="0ABA61C7" w14:textId="77777777" w:rsidR="007B30C5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Sensor P-Stop: </w:t>
      </w:r>
      <w:r>
        <w:rPr>
          <w:rFonts w:ascii="Times New Roman" w:hAnsi="Times New Roman" w:cs="Times New Roman"/>
          <w:color w:val="000000"/>
        </w:rPr>
        <w:tab/>
        <w:t>individual, common, none</w:t>
      </w:r>
    </w:p>
    <w:p w14:paraId="2B45C46B" w14:textId="77777777" w:rsidR="007B30C5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2E8D0E65" w14:textId="77777777" w:rsidR="007B30C5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Module &amp; Component Geometries</w:t>
      </w:r>
    </w:p>
    <w:p w14:paraId="746E0424" w14:textId="77777777" w:rsidR="007B30C5" w:rsidRDefault="007B30C5">
      <w:pPr>
        <w:rPr>
          <w:rFonts w:ascii="Times New Roman" w:hAnsi="Times New Roman" w:cs="Times New Roman"/>
          <w:sz w:val="28"/>
          <w:szCs w:val="28"/>
        </w:rPr>
      </w:pPr>
    </w:p>
    <w:p w14:paraId="3BA1D5E9" w14:textId="77777777" w:rsidR="007B30C5" w:rsidRDefault="007B30C5">
      <w:pPr>
        <w:rPr>
          <w:rFonts w:ascii="Times New Roman" w:hAnsi="Times New Roman" w:cs="Times New Roman"/>
          <w:b/>
          <w:bCs/>
          <w:color w:val="0633FF"/>
          <w:sz w:val="28"/>
          <w:szCs w:val="28"/>
        </w:rPr>
      </w:pPr>
    </w:p>
    <w:p w14:paraId="4A9816CC" w14:textId="77777777" w:rsidR="007B30C5" w:rsidRDefault="00000000">
      <w:pPr>
        <w:rPr>
          <w:rFonts w:ascii="Times New Roman" w:hAnsi="Times New Roman" w:cs="Times New Roman"/>
          <w:b/>
          <w:bCs/>
          <w:color w:val="0633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633FF"/>
          <w:sz w:val="28"/>
          <w:szCs w:val="28"/>
        </w:rPr>
        <w:t xml:space="preserve">HD (high density) HGCAL Module Geometries - </w:t>
      </w:r>
    </w:p>
    <w:p w14:paraId="47AF7111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309174AA" w14:textId="77777777" w:rsidR="007B30C5" w:rsidRDefault="00000000">
      <w:pPr>
        <w:ind w:firstLine="720"/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noProof/>
        </w:rPr>
        <w:drawing>
          <wp:inline distT="0" distB="0" distL="0" distR="0" wp14:anchorId="3F90442C" wp14:editId="1C94132B">
            <wp:extent cx="1134110" cy="965200"/>
            <wp:effectExtent l="0" t="0" r="0" b="0"/>
            <wp:docPr id="1" name="Picture 16" descr="A picture containing drawing, door, k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A picture containing drawing, door, k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noProof/>
        </w:rPr>
        <w:drawing>
          <wp:inline distT="0" distB="0" distL="0" distR="0" wp14:anchorId="77B02186" wp14:editId="3B0307C4">
            <wp:extent cx="1117600" cy="440055"/>
            <wp:effectExtent l="0" t="0" r="0" b="0"/>
            <wp:docPr id="2" name="Picture 1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noProof/>
        </w:rPr>
        <w:drawing>
          <wp:inline distT="0" distB="0" distL="0" distR="0" wp14:anchorId="7E4DCE3B" wp14:editId="09ED9A15">
            <wp:extent cx="1083310" cy="592455"/>
            <wp:effectExtent l="0" t="0" r="0" b="0"/>
            <wp:docPr id="3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6F47" w14:textId="77777777" w:rsidR="007B30C5" w:rsidRDefault="007B30C5">
      <w:pPr>
        <w:ind w:firstLine="720"/>
        <w:rPr>
          <w:rFonts w:ascii="Times New Roman" w:hAnsi="Times New Roman" w:cs="Times New Roman"/>
          <w:color w:val="000000"/>
        </w:rPr>
      </w:pPr>
    </w:p>
    <w:p w14:paraId="37FAE89C" w14:textId="77777777" w:rsidR="007B30C5" w:rsidRDefault="00000000">
      <w:pPr>
        <w:ind w:firstLine="720"/>
      </w:pPr>
      <w:r>
        <w:rPr>
          <w:rFonts w:ascii="Times New Roman" w:hAnsi="Times New Roman" w:cs="Times New Roman"/>
          <w:color w:val="000000"/>
        </w:rPr>
        <w:t>HD Full (</w:t>
      </w:r>
      <w:r>
        <w:rPr>
          <w:rFonts w:ascii="Times New Roman" w:hAnsi="Times New Roman" w:cs="Times New Roman"/>
          <w:b/>
          <w:bCs/>
          <w:color w:val="0633FF"/>
        </w:rPr>
        <w:t>HD Type 0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ab/>
        <w:t xml:space="preserve">           HD Top (</w:t>
      </w:r>
      <w:r>
        <w:rPr>
          <w:rFonts w:ascii="Times New Roman" w:hAnsi="Times New Roman" w:cs="Times New Roman"/>
          <w:b/>
          <w:bCs/>
          <w:color w:val="0633FF"/>
        </w:rPr>
        <w:t>HD Type 1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ab/>
        <w:t xml:space="preserve">      HD Bottom (</w:t>
      </w:r>
      <w:r>
        <w:rPr>
          <w:rFonts w:ascii="Times New Roman" w:hAnsi="Times New Roman" w:cs="Times New Roman"/>
          <w:b/>
          <w:bCs/>
          <w:color w:val="0633FF"/>
        </w:rPr>
        <w:t>HD Type 2</w:t>
      </w:r>
      <w:r>
        <w:rPr>
          <w:rFonts w:ascii="Times New Roman" w:hAnsi="Times New Roman" w:cs="Times New Roman"/>
          <w:color w:val="000000"/>
        </w:rPr>
        <w:t>)</w:t>
      </w:r>
    </w:p>
    <w:p w14:paraId="2FBA7F24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20AC5315" w14:textId="77777777" w:rsidR="007B30C5" w:rsidRDefault="00000000">
      <w:pPr>
        <w:ind w:firstLine="720"/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 xml:space="preserve"> </w:t>
      </w:r>
      <w:r>
        <w:rPr>
          <w:noProof/>
        </w:rPr>
        <w:drawing>
          <wp:inline distT="0" distB="0" distL="0" distR="0" wp14:anchorId="7B3CD9CA" wp14:editId="687C0321">
            <wp:extent cx="508000" cy="956945"/>
            <wp:effectExtent l="0" t="0" r="0" b="0"/>
            <wp:docPr id="4" name="Picture 20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noProof/>
        </w:rPr>
        <w:drawing>
          <wp:inline distT="0" distB="0" distL="0" distR="0" wp14:anchorId="789106CA" wp14:editId="6EBE729C">
            <wp:extent cx="508635" cy="957580"/>
            <wp:effectExtent l="0" t="0" r="0" b="0"/>
            <wp:docPr id="5" name="Picture 20" descr="Shape, polyg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hape, polygon&#10;&#10;Description automatically generated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10800000">
                      <a:off x="0" y="0"/>
                      <a:ext cx="507960" cy="956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</w:t>
      </w:r>
      <w:r>
        <w:rPr>
          <w:noProof/>
        </w:rPr>
        <w:drawing>
          <wp:inline distT="0" distB="0" distL="0" distR="0" wp14:anchorId="1B3FB4FF" wp14:editId="760F6AE2">
            <wp:extent cx="837565" cy="951230"/>
            <wp:effectExtent l="0" t="0" r="0" b="0"/>
            <wp:docPr id="6" name="Picture 1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8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DFC1FA7" w14:textId="77777777" w:rsidR="007B30C5" w:rsidRDefault="007B30C5">
      <w:pPr>
        <w:ind w:firstLine="720"/>
        <w:rPr>
          <w:rFonts w:ascii="Times New Roman" w:hAnsi="Times New Roman" w:cs="Times New Roman"/>
          <w:color w:val="000000"/>
        </w:rPr>
      </w:pPr>
    </w:p>
    <w:p w14:paraId="1C570709" w14:textId="77777777" w:rsidR="007B30C5" w:rsidRDefault="00000000">
      <w:pPr>
        <w:ind w:firstLine="720"/>
      </w:pPr>
      <w:r>
        <w:rPr>
          <w:rFonts w:ascii="Times New Roman" w:hAnsi="Times New Roman" w:cs="Times New Roman"/>
          <w:color w:val="000000"/>
        </w:rPr>
        <w:t>HD Left (</w:t>
      </w:r>
      <w:r>
        <w:rPr>
          <w:rFonts w:ascii="Times New Roman" w:hAnsi="Times New Roman" w:cs="Times New Roman"/>
          <w:b/>
          <w:bCs/>
          <w:color w:val="0633FF"/>
        </w:rPr>
        <w:t>HD Type 3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HD Right (</w:t>
      </w:r>
      <w:r>
        <w:rPr>
          <w:rFonts w:ascii="Times New Roman" w:hAnsi="Times New Roman" w:cs="Times New Roman"/>
          <w:b/>
          <w:bCs/>
          <w:color w:val="0633FF"/>
        </w:rPr>
        <w:t>HD Type 4</w:t>
      </w:r>
      <w:r>
        <w:rPr>
          <w:rFonts w:ascii="Times New Roman" w:hAnsi="Times New Roman" w:cs="Times New Roman"/>
          <w:color w:val="000000"/>
        </w:rPr>
        <w:t>)         HD Five (</w:t>
      </w:r>
      <w:r>
        <w:rPr>
          <w:rFonts w:ascii="Times New Roman" w:hAnsi="Times New Roman" w:cs="Times New Roman"/>
          <w:b/>
          <w:bCs/>
          <w:color w:val="0633FF"/>
        </w:rPr>
        <w:t>HD Type 5</w:t>
      </w:r>
      <w:r>
        <w:rPr>
          <w:rFonts w:ascii="Times New Roman" w:hAnsi="Times New Roman" w:cs="Times New Roman"/>
          <w:color w:val="000000"/>
        </w:rPr>
        <w:t>)</w:t>
      </w:r>
    </w:p>
    <w:p w14:paraId="51B5B50B" w14:textId="77777777" w:rsidR="007B30C5" w:rsidRDefault="00000000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Left(-)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   Right(-)</w:t>
      </w:r>
    </w:p>
    <w:p w14:paraId="42EF397E" w14:textId="77777777" w:rsidR="007B30C5" w:rsidRDefault="007B30C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7D7016" w14:textId="77777777" w:rsidR="007B30C5" w:rsidRDefault="007B30C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41E99C" w14:textId="77777777" w:rsidR="007B30C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HD module geometries</w:t>
      </w:r>
    </w:p>
    <w:p w14:paraId="44ABFBFC" w14:textId="77777777" w:rsidR="007B30C5" w:rsidRDefault="007B30C5">
      <w:pPr>
        <w:rPr>
          <w:rFonts w:ascii="Times New Roman" w:hAnsi="Times New Roman" w:cs="Times New Roman"/>
          <w:b/>
          <w:bCs/>
          <w:color w:val="000000"/>
        </w:rPr>
      </w:pPr>
    </w:p>
    <w:p w14:paraId="14EEC51F" w14:textId="77777777" w:rsidR="007B30C5" w:rsidRDefault="00000000">
      <w:pPr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HD Full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HD Type 0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hexagonal</w:t>
      </w:r>
    </w:p>
    <w:p w14:paraId="270CF02F" w14:textId="77777777" w:rsidR="007B30C5" w:rsidRDefault="00000000">
      <w:pPr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HD Top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HD Type 1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half-hexagon (upper)</w:t>
      </w:r>
    </w:p>
    <w:p w14:paraId="3666FE36" w14:textId="77777777" w:rsidR="007B30C5" w:rsidRDefault="00000000">
      <w:pPr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HD Bottom</w:t>
      </w:r>
      <w:r>
        <w:rPr>
          <w:rFonts w:ascii="Times New Roman" w:hAnsi="Times New Roman" w:cs="Times New Roman"/>
          <w:color w:val="000000"/>
        </w:rPr>
        <w:tab/>
        <w:t>HD Type 2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ChopTwo</w:t>
      </w:r>
    </w:p>
    <w:p w14:paraId="28332DDE" w14:textId="77777777" w:rsidR="007B30C5" w:rsidRDefault="00000000">
      <w:pPr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HD Left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HD Type 3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Left (-)</w:t>
      </w:r>
    </w:p>
    <w:p w14:paraId="4E7365BB" w14:textId="77777777" w:rsidR="007B30C5" w:rsidRDefault="00000000">
      <w:pPr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HD Right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HD Type 4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Right (-)</w:t>
      </w:r>
    </w:p>
    <w:p w14:paraId="3C1286BC" w14:textId="77777777" w:rsidR="007B30C5" w:rsidRDefault="00000000">
      <w:pPr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HD Five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HD Type 5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Five</w:t>
      </w:r>
    </w:p>
    <w:p w14:paraId="2DC79EEF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5E28F8FC" w14:textId="77777777" w:rsidR="007B30C5" w:rsidRDefault="007B30C5">
      <w:pPr>
        <w:rPr>
          <w:rFonts w:ascii="Times New Roman" w:hAnsi="Times New Roman" w:cs="Times New Roman"/>
          <w:b/>
          <w:bCs/>
          <w:color w:val="000000"/>
        </w:rPr>
      </w:pPr>
    </w:p>
    <w:p w14:paraId="64E4C44B" w14:textId="77777777" w:rsidR="007B30C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Define in the DB </w:t>
      </w:r>
    </w:p>
    <w:p w14:paraId="374B6EE7" w14:textId="77777777" w:rsidR="007B30C5" w:rsidRDefault="000000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 types of HD EM Si Modules (120um Sensor)</w:t>
      </w:r>
    </w:p>
    <w:p w14:paraId="63EA5ED8" w14:textId="77777777" w:rsidR="007B30C5" w:rsidRDefault="000000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 types of HD HAD Si modules (120um Sensor)</w:t>
      </w:r>
    </w:p>
    <w:p w14:paraId="314576E3" w14:textId="77777777" w:rsidR="007B30C5" w:rsidRDefault="00000000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  <w:r>
        <w:br w:type="page"/>
      </w:r>
    </w:p>
    <w:p w14:paraId="50EEA3F4" w14:textId="77777777" w:rsidR="007B30C5" w:rsidRDefault="00000000">
      <w:pPr>
        <w:rPr>
          <w:rFonts w:ascii="Times New Roman" w:hAnsi="Times New Roman" w:cs="Times New Roman"/>
          <w:b/>
          <w:bCs/>
          <w:color w:val="1313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313FF"/>
          <w:sz w:val="28"/>
          <w:szCs w:val="28"/>
        </w:rPr>
        <w:t>LD (low density) HGCAL Module Geometries</w:t>
      </w:r>
    </w:p>
    <w:p w14:paraId="6E149809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27198DA7" w14:textId="77777777" w:rsidR="007B30C5" w:rsidRDefault="00000000">
      <w:r>
        <w:rPr>
          <w:noProof/>
        </w:rPr>
        <w:drawing>
          <wp:inline distT="0" distB="0" distL="0" distR="0" wp14:anchorId="48844E8C" wp14:editId="16C620D0">
            <wp:extent cx="1134110" cy="965200"/>
            <wp:effectExtent l="0" t="0" r="0" b="0"/>
            <wp:docPr id="7" name="Image1" descr="A picture containing drawing, door, k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A picture containing drawing, door, k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noProof/>
        </w:rPr>
        <w:drawing>
          <wp:inline distT="0" distB="0" distL="0" distR="0" wp14:anchorId="49E577C5" wp14:editId="0330A0DA">
            <wp:extent cx="1117600" cy="440055"/>
            <wp:effectExtent l="0" t="0" r="0" b="0"/>
            <wp:docPr id="8" name="Image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noProof/>
        </w:rPr>
        <w:drawing>
          <wp:inline distT="0" distB="0" distL="0" distR="0" wp14:anchorId="7B978E54" wp14:editId="003C2322">
            <wp:extent cx="1118235" cy="440690"/>
            <wp:effectExtent l="0" t="0" r="0" b="0"/>
            <wp:docPr id="9" name="Picture 17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" descr="Chart, treemap chart&#10;&#10;Description automatically generated"/>
                    <pic:cNvPicPr/>
                  </pic:nvPicPr>
                  <pic:blipFill>
                    <a:blip r:embed="rId6"/>
                    <a:stretch/>
                  </pic:blipFill>
                  <pic:spPr>
                    <a:xfrm rot="10800000">
                      <a:off x="0" y="0"/>
                      <a:ext cx="1117440" cy="439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073A" w14:textId="77777777" w:rsidR="007B30C5" w:rsidRDefault="007B30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27"/>
        </w:tabs>
        <w:rPr>
          <w:rFonts w:ascii="Times New Roman" w:hAnsi="Times New Roman" w:cs="Times New Roman"/>
          <w:b/>
          <w:bCs/>
          <w:color w:val="000000"/>
        </w:rPr>
      </w:pPr>
    </w:p>
    <w:p w14:paraId="578E0174" w14:textId="77777777" w:rsidR="007B30C5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27"/>
        </w:tabs>
      </w:pPr>
      <w:r>
        <w:rPr>
          <w:rFonts w:ascii="Times New Roman" w:hAnsi="Times New Roman" w:cs="Times New Roman"/>
          <w:b/>
          <w:bCs/>
          <w:color w:val="000000"/>
        </w:rPr>
        <w:t>LD Full (</w:t>
      </w:r>
      <w:r>
        <w:rPr>
          <w:rFonts w:ascii="Times New Roman" w:hAnsi="Times New Roman" w:cs="Times New Roman"/>
          <w:b/>
          <w:bCs/>
          <w:color w:val="0633FF"/>
        </w:rPr>
        <w:t>LD Type 0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>LD Top (</w:t>
      </w:r>
      <w:r>
        <w:rPr>
          <w:rFonts w:ascii="Times New Roman" w:hAnsi="Times New Roman" w:cs="Times New Roman"/>
          <w:b/>
          <w:bCs/>
          <w:color w:val="0633FF"/>
        </w:rPr>
        <w:t>LD Type 1</w:t>
      </w:r>
      <w:r>
        <w:rPr>
          <w:rFonts w:ascii="Times New Roman" w:hAnsi="Times New Roman" w:cs="Times New Roman"/>
          <w:b/>
          <w:bCs/>
          <w:color w:val="000000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</w:rPr>
        <w:tab/>
        <w:t>LD Bottom (</w:t>
      </w:r>
      <w:r>
        <w:rPr>
          <w:rFonts w:ascii="Times New Roman" w:hAnsi="Times New Roman" w:cs="Times New Roman"/>
          <w:b/>
          <w:bCs/>
          <w:color w:val="0633FF"/>
        </w:rPr>
        <w:t>LD Type 2</w:t>
      </w:r>
      <w:r>
        <w:rPr>
          <w:rFonts w:ascii="Times New Roman" w:hAnsi="Times New Roman" w:cs="Times New Roman"/>
          <w:b/>
          <w:bCs/>
          <w:color w:val="000000"/>
        </w:rPr>
        <w:t xml:space="preserve">) </w:t>
      </w:r>
    </w:p>
    <w:p w14:paraId="7DDAA09E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4750D9AA" w14:textId="77777777" w:rsidR="007B30C5" w:rsidRDefault="00000000">
      <w:r>
        <w:rPr>
          <w:rFonts w:ascii="Times New Roman" w:hAnsi="Times New Roman" w:cs="Times New Roman"/>
          <w:color w:val="000000"/>
        </w:rPr>
        <w:t xml:space="preserve">     </w:t>
      </w:r>
      <w:r>
        <w:rPr>
          <w:noProof/>
        </w:rPr>
        <w:drawing>
          <wp:inline distT="0" distB="0" distL="0" distR="0" wp14:anchorId="1E1C8813" wp14:editId="479D07A3">
            <wp:extent cx="609600" cy="948055"/>
            <wp:effectExtent l="0" t="0" r="0" b="0"/>
            <wp:docPr id="10" name="Picture 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Shape, polyg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  </w:t>
      </w:r>
      <w:r>
        <w:rPr>
          <w:noProof/>
        </w:rPr>
        <w:drawing>
          <wp:inline distT="0" distB="0" distL="0" distR="0" wp14:anchorId="6E3ACC0F" wp14:editId="60B33F1A">
            <wp:extent cx="610235" cy="948690"/>
            <wp:effectExtent l="0" t="0" r="0" b="0"/>
            <wp:docPr id="11" name="Picture 4" descr="Shape, polyg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Shape, polygon&#10;&#10;Description automatically generated"/>
                    <pic:cNvPicPr/>
                  </pic:nvPicPr>
                  <pic:blipFill>
                    <a:blip r:embed="rId8"/>
                    <a:stretch/>
                  </pic:blipFill>
                  <pic:spPr>
                    <a:xfrm rot="10800000">
                      <a:off x="0" y="0"/>
                      <a:ext cx="609480" cy="947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</w:t>
      </w:r>
      <w:r>
        <w:rPr>
          <w:noProof/>
        </w:rPr>
        <w:drawing>
          <wp:inline distT="0" distB="0" distL="0" distR="0" wp14:anchorId="5788B8C3" wp14:editId="3324F565">
            <wp:extent cx="838200" cy="951230"/>
            <wp:effectExtent l="0" t="0" r="0" b="0"/>
            <wp:docPr id="12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29CD" w14:textId="77777777" w:rsidR="007B30C5" w:rsidRDefault="007B30C5">
      <w:pPr>
        <w:rPr>
          <w:rFonts w:ascii="Times New Roman" w:hAnsi="Times New Roman" w:cs="Times New Roman"/>
          <w:b/>
          <w:bCs/>
          <w:color w:val="000000"/>
        </w:rPr>
      </w:pPr>
    </w:p>
    <w:p w14:paraId="3E3F452F" w14:textId="77777777" w:rsidR="007B30C5" w:rsidRDefault="00000000">
      <w:r>
        <w:rPr>
          <w:rFonts w:ascii="Times New Roman" w:hAnsi="Times New Roman" w:cs="Times New Roman"/>
          <w:b/>
          <w:bCs/>
          <w:color w:val="000000"/>
        </w:rPr>
        <w:t>LD Left (</w:t>
      </w:r>
      <w:r>
        <w:rPr>
          <w:rFonts w:ascii="Times New Roman" w:hAnsi="Times New Roman" w:cs="Times New Roman"/>
          <w:b/>
          <w:bCs/>
          <w:color w:val="0633FF"/>
        </w:rPr>
        <w:t>LD Type 3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>LD Right (</w:t>
      </w:r>
      <w:r>
        <w:rPr>
          <w:rFonts w:ascii="Times New Roman" w:hAnsi="Times New Roman" w:cs="Times New Roman"/>
          <w:b/>
          <w:bCs/>
          <w:color w:val="0633FF"/>
        </w:rPr>
        <w:t>LD Type 4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b/>
          <w:bCs/>
          <w:color w:val="000000"/>
        </w:rPr>
        <w:tab/>
        <w:t xml:space="preserve"> LD Five (</w:t>
      </w:r>
      <w:r>
        <w:rPr>
          <w:rFonts w:ascii="Times New Roman" w:hAnsi="Times New Roman" w:cs="Times New Roman"/>
          <w:b/>
          <w:bCs/>
          <w:color w:val="0633FF"/>
        </w:rPr>
        <w:t>LD Type 5</w:t>
      </w:r>
      <w:r>
        <w:rPr>
          <w:rFonts w:ascii="Times New Roman" w:hAnsi="Times New Roman" w:cs="Times New Roman"/>
          <w:b/>
          <w:bCs/>
          <w:color w:val="000000"/>
        </w:rPr>
        <w:t>)</w:t>
      </w:r>
    </w:p>
    <w:p w14:paraId="1C4E0041" w14:textId="77777777" w:rsidR="007B30C5" w:rsidRDefault="00000000"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  Left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        Right</w:t>
      </w:r>
    </w:p>
    <w:p w14:paraId="776C91D4" w14:textId="0F9E7833" w:rsidR="007B30C5" w:rsidRDefault="009B116E">
      <w:pPr>
        <w:rPr>
          <w:rFonts w:ascii="Times New Roman" w:hAnsi="Times New Roman" w:cs="Times New Roman"/>
          <w:color w:val="000000"/>
        </w:rPr>
      </w:pPr>
      <w:r>
        <w:rPr>
          <w:noProof/>
        </w:rPr>
        <w:pict w14:anchorId="50CAD01B">
          <v:group id="Group 11" o:spid="_x0000_s1026" style="position:absolute;margin-left:176.55pt;margin-top:37.7pt;width:111.8pt;height:81.1pt;z-index:2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"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agon 14" o:spid="_x0000_s1027" type="#_x0000_t9" style="position:absolute;width:917640;height:740880;rotation:-21325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" adj="4360" fillcolor="#95b3d7" strokecolor="#3a5f8b" strokeweight=".71mm">
              <v:stroke joinstyle="round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5" o:spid="_x0000_s1028" type="#_x0000_t5" style="position:absolute;left:644400;top:102960;width:763920;height:243720;rotation:1152254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" adj="11055" fillcolor="red" strokecolor="#3a5f8b" strokeweight=".71mm">
              <v:stroke joinstyle="round"/>
            </v:shape>
          </v:group>
        </w:pict>
      </w:r>
    </w:p>
    <w:p w14:paraId="1B237884" w14:textId="77777777" w:rsidR="007B30C5" w:rsidRDefault="00000000">
      <w:r>
        <w:rPr>
          <w:rFonts w:ascii="Times New Roman" w:hAnsi="Times New Roman" w:cs="Times New Roman"/>
          <w:color w:val="000000"/>
        </w:rPr>
        <w:t xml:space="preserve">             </w:t>
      </w:r>
      <w:r>
        <w:rPr>
          <w:noProof/>
        </w:rPr>
        <w:drawing>
          <wp:inline distT="0" distB="0" distL="0" distR="0" wp14:anchorId="1A488DFF" wp14:editId="6C7C3684">
            <wp:extent cx="313055" cy="1057910"/>
            <wp:effectExtent l="0" t="0" r="0" b="0"/>
            <wp:docPr id="14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</w:rPr>
        <w:tab/>
        <w:t xml:space="preserve">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</w:p>
    <w:p w14:paraId="3AD3153A" w14:textId="77777777" w:rsidR="007B30C5" w:rsidRDefault="007B30C5">
      <w:pPr>
        <w:rPr>
          <w:rFonts w:ascii="Times New Roman" w:hAnsi="Times New Roman" w:cs="Times New Roman"/>
          <w:b/>
          <w:bCs/>
          <w:color w:val="000000"/>
        </w:rPr>
      </w:pPr>
    </w:p>
    <w:p w14:paraId="4EE23187" w14:textId="77777777" w:rsidR="007B30C5" w:rsidRDefault="00000000">
      <w:r>
        <w:rPr>
          <w:rFonts w:ascii="Times New Roman" w:hAnsi="Times New Roman" w:cs="Times New Roman"/>
          <w:b/>
          <w:bCs/>
          <w:color w:val="000000"/>
        </w:rPr>
        <w:t>LD Three (</w:t>
      </w:r>
      <w:r>
        <w:rPr>
          <w:rFonts w:ascii="Times New Roman" w:hAnsi="Times New Roman" w:cs="Times New Roman"/>
          <w:b/>
          <w:bCs/>
          <w:color w:val="0633FF"/>
        </w:rPr>
        <w:t>LD Type 6</w:t>
      </w:r>
      <w:r>
        <w:rPr>
          <w:rFonts w:ascii="Times New Roman" w:hAnsi="Times New Roman" w:cs="Times New Roman"/>
          <w:b/>
          <w:bCs/>
          <w:color w:val="000000"/>
        </w:rPr>
        <w:t>)</w:t>
      </w:r>
      <w:r>
        <w:rPr>
          <w:rFonts w:ascii="Times New Roman" w:hAnsi="Times New Roman" w:cs="Times New Roman"/>
          <w:b/>
          <w:bCs/>
          <w:color w:val="000000"/>
        </w:rPr>
        <w:tab/>
        <w:t>LD Full+Three (</w:t>
      </w:r>
      <w:r>
        <w:rPr>
          <w:rFonts w:ascii="Times New Roman" w:hAnsi="Times New Roman" w:cs="Times New Roman"/>
          <w:b/>
          <w:bCs/>
          <w:color w:val="0633FF"/>
        </w:rPr>
        <w:t>LD Type 7</w:t>
      </w:r>
      <w:r>
        <w:rPr>
          <w:rFonts w:ascii="Times New Roman" w:hAnsi="Times New Roman" w:cs="Times New Roman"/>
          <w:b/>
          <w:bCs/>
          <w:color w:val="000000"/>
        </w:rPr>
        <w:t xml:space="preserve">) - </w:t>
      </w:r>
      <w:r>
        <w:rPr>
          <w:rFonts w:ascii="Times New Roman" w:hAnsi="Times New Roman" w:cs="Times New Roman"/>
          <w:b/>
          <w:bCs/>
          <w:color w:val="FF0000"/>
        </w:rPr>
        <w:t>multiple versions to be defined</w:t>
      </w:r>
    </w:p>
    <w:p w14:paraId="5692F19E" w14:textId="77777777" w:rsidR="007B30C5" w:rsidRDefault="007B30C5">
      <w:pPr>
        <w:rPr>
          <w:rFonts w:ascii="Times New Roman" w:hAnsi="Times New Roman" w:cs="Times New Roman"/>
        </w:rPr>
      </w:pPr>
    </w:p>
    <w:p w14:paraId="5E4C119D" w14:textId="77777777" w:rsidR="007B30C5" w:rsidRDefault="007B30C5">
      <w:pPr>
        <w:rPr>
          <w:rFonts w:ascii="Times New Roman" w:hAnsi="Times New Roman" w:cs="Times New Roman"/>
          <w:b/>
          <w:bCs/>
        </w:rPr>
      </w:pPr>
    </w:p>
    <w:p w14:paraId="274C9E5C" w14:textId="77777777" w:rsidR="007B30C5" w:rsidRDefault="0000000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LD module geometries</w:t>
      </w:r>
    </w:p>
    <w:p w14:paraId="4163FF98" w14:textId="77777777" w:rsidR="007B30C5" w:rsidRDefault="007B30C5">
      <w:pPr>
        <w:rPr>
          <w:rFonts w:ascii="Times New Roman" w:hAnsi="Times New Roman" w:cs="Times New Roman"/>
          <w:b/>
          <w:bCs/>
        </w:rPr>
      </w:pPr>
    </w:p>
    <w:p w14:paraId="345151B2" w14:textId="77777777" w:rsidR="007B30C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 Full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LD Type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hexagonal</w:t>
      </w:r>
    </w:p>
    <w:p w14:paraId="2EB7ED96" w14:textId="77777777" w:rsidR="007B30C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 Top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LD Type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half-hexagon (upper)</w:t>
      </w:r>
    </w:p>
    <w:p w14:paraId="612257C0" w14:textId="77777777" w:rsidR="007B30C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 Bottom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LD Type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half-hexagon (lower)</w:t>
      </w:r>
    </w:p>
    <w:p w14:paraId="7D8D4CCB" w14:textId="77777777" w:rsidR="007B30C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 Left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LD Type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Left (half)</w:t>
      </w:r>
    </w:p>
    <w:p w14:paraId="30C8051A" w14:textId="77777777" w:rsidR="007B30C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 Right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LD Type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Right (half)</w:t>
      </w:r>
    </w:p>
    <w:p w14:paraId="04788BF1" w14:textId="77777777" w:rsidR="007B30C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 Five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LD Type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Five</w:t>
      </w:r>
    </w:p>
    <w:p w14:paraId="1F9D59B2" w14:textId="77777777" w:rsidR="007B30C5" w:rsidRDefault="00000000">
      <w:r>
        <w:rPr>
          <w:rFonts w:ascii="Times New Roman" w:hAnsi="Times New Roman" w:cs="Times New Roman"/>
        </w:rPr>
        <w:t>LD Three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LD Type 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valid </w:t>
      </w:r>
      <w:r>
        <w:rPr>
          <w:rFonts w:ascii="Times New Roman" w:hAnsi="Times New Roman" w:cs="Times New Roman"/>
          <w:b/>
          <w:bCs/>
          <w:color w:val="FF0000"/>
        </w:rPr>
        <w:t>only for Si sensors</w:t>
      </w:r>
    </w:p>
    <w:p w14:paraId="7286BD87" w14:textId="77777777" w:rsidR="007B30C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LD (Full+Three)</w:t>
      </w:r>
      <w:r>
        <w:rPr>
          <w:rFonts w:ascii="Times New Roman" w:hAnsi="Times New Roman" w:cs="Times New Roman"/>
        </w:rPr>
        <w:tab/>
        <w:t>LD Type 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valid for Module, Protomodule, PCB,</w:t>
      </w:r>
    </w:p>
    <w:p w14:paraId="3621E944" w14:textId="77777777" w:rsidR="007B30C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&amp; Baseplate</w:t>
      </w:r>
    </w:p>
    <w:p w14:paraId="4DFEAE0B" w14:textId="77777777" w:rsidR="007B30C5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Define in the DB </w:t>
      </w:r>
    </w:p>
    <w:p w14:paraId="3E67BBC1" w14:textId="77777777" w:rsidR="007B30C5" w:rsidRDefault="000000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 types of LD EM Si Modules (120um Sensor)</w:t>
      </w:r>
    </w:p>
    <w:p w14:paraId="2C9ABA33" w14:textId="77777777" w:rsidR="007B30C5" w:rsidRDefault="000000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 types of LD HAD Si modules (120um Sensor)</w:t>
      </w:r>
    </w:p>
    <w:p w14:paraId="46E5FD42" w14:textId="77777777" w:rsidR="007B30C5" w:rsidRDefault="007B30C5">
      <w:pPr>
        <w:rPr>
          <w:rFonts w:ascii="Times New Roman" w:hAnsi="Times New Roman" w:cs="Times New Roman"/>
          <w:b/>
          <w:bCs/>
          <w:color w:val="000000"/>
        </w:rPr>
      </w:pPr>
    </w:p>
    <w:p w14:paraId="0031B8CD" w14:textId="77777777" w:rsidR="007B30C5" w:rsidRDefault="00000000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  <w:r>
        <w:br w:type="page"/>
      </w:r>
    </w:p>
    <w:p w14:paraId="0E8B5290" w14:textId="77777777" w:rsidR="007B30C5" w:rsidRDefault="00000000">
      <w:pPr>
        <w:rPr>
          <w:rFonts w:ascii="Times New Roman" w:hAnsi="Times New Roman" w:cs="Times New Roman"/>
          <w:b/>
          <w:bCs/>
          <w:color w:val="0001F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1FF"/>
          <w:sz w:val="32"/>
          <w:szCs w:val="32"/>
        </w:rPr>
        <w:t>DB Definitions for Si Sensors – HD &amp; LD</w:t>
      </w:r>
    </w:p>
    <w:p w14:paraId="11EB19BC" w14:textId="77777777" w:rsidR="007B30C5" w:rsidRDefault="007B30C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4704B8" w14:textId="77777777" w:rsidR="007B30C5" w:rsidRDefault="00000000"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DB: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Kind </w:t>
      </w:r>
      <w:r>
        <w:rPr>
          <w:rFonts w:ascii="Times New Roman" w:hAnsi="Times New Roman" w:cs="Times New Roman"/>
          <w:b/>
          <w:bCs/>
          <w:color w:val="000000"/>
        </w:rPr>
        <w:t>of Part Names – Si Sensor Wafers</w:t>
      </w:r>
    </w:p>
    <w:p w14:paraId="568CAE16" w14:textId="77777777" w:rsidR="007B30C5" w:rsidRDefault="007B30C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FF6A93" w14:textId="77777777" w:rsidR="007B30C5" w:rsidRDefault="00000000">
      <w:r>
        <w:rPr>
          <w:rFonts w:ascii="Times New Roman" w:hAnsi="Times New Roman" w:cs="Times New Roman"/>
          <w:b/>
          <w:bCs/>
          <w:color w:val="FF0000"/>
        </w:rPr>
        <w:t>Kind of part name</w:t>
      </w:r>
      <w:r>
        <w:rPr>
          <w:rFonts w:ascii="Times New Roman" w:hAnsi="Times New Roman" w:cs="Times New Roman"/>
          <w:color w:val="000000"/>
        </w:rPr>
        <w:tab/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- HD &amp; LD Si Wafers</w:t>
      </w:r>
    </w:p>
    <w:p w14:paraId="7AA871A0" w14:textId="77777777" w:rsidR="007B30C5" w:rsidRDefault="007B30C5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2B1BFA71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120um HD Si Sensor Wafer</w:t>
      </w:r>
    </w:p>
    <w:p w14:paraId="6B638981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200um LD Si Sensor Wafer</w:t>
      </w:r>
    </w:p>
    <w:p w14:paraId="649F0C80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300um LD Si Sensor Wafer</w:t>
      </w:r>
    </w:p>
    <w:p w14:paraId="44AF8768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1CEA72C1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69412503" w14:textId="77777777" w:rsidR="007B30C5" w:rsidRDefault="0000000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Label Colours</w:t>
      </w:r>
    </w:p>
    <w:p w14:paraId="0335C833" w14:textId="77777777" w:rsidR="007B30C5" w:rsidRDefault="00000000">
      <w:pPr>
        <w:pStyle w:val="ListParagraph"/>
        <w:numPr>
          <w:ilvl w:val="1"/>
          <w:numId w:val="4"/>
        </w:numPr>
      </w:pPr>
      <w:r>
        <w:rPr>
          <w:rFonts w:ascii="Times New Roman" w:eastAsia="Times New Roman" w:hAnsi="Times New Roman" w:cs="Times New Roman"/>
          <w:b/>
          <w:bCs/>
          <w:color w:val="080DF2"/>
        </w:rPr>
        <w:t xml:space="preserve">Blue: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HD &amp; LD geometries </w:t>
      </w:r>
      <w:r>
        <w:rPr>
          <w:rFonts w:ascii="Times New Roman" w:eastAsia="Times New Roman" w:hAnsi="Times New Roman" w:cs="Times New Roman"/>
          <w:b/>
          <w:bCs/>
          <w:color w:val="080DF2"/>
        </w:rPr>
        <w:t>identical</w:t>
      </w:r>
    </w:p>
    <w:p w14:paraId="414DF36A" w14:textId="77777777" w:rsidR="007B30C5" w:rsidRDefault="00000000">
      <w:pPr>
        <w:pStyle w:val="ListParagraph"/>
        <w:numPr>
          <w:ilvl w:val="1"/>
          <w:numId w:val="4"/>
        </w:numPr>
      </w:pPr>
      <w:r>
        <w:rPr>
          <w:rFonts w:ascii="Times New Roman" w:eastAsia="Times New Roman" w:hAnsi="Times New Roman" w:cs="Times New Roman"/>
          <w:b/>
          <w:bCs/>
          <w:color w:val="FF0000"/>
        </w:rPr>
        <w:t>Red: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HD &amp; LD geometries </w:t>
      </w:r>
      <w:r>
        <w:rPr>
          <w:rFonts w:ascii="Times New Roman" w:eastAsia="Times New Roman" w:hAnsi="Times New Roman" w:cs="Times New Roman"/>
          <w:b/>
          <w:bCs/>
          <w:color w:val="FF0000"/>
        </w:rPr>
        <w:t>different</w:t>
      </w:r>
    </w:p>
    <w:p w14:paraId="66800DC3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599CE408" w14:textId="77777777" w:rsidR="007B30C5" w:rsidRDefault="00000000">
      <w:r>
        <w:rPr>
          <w:rFonts w:ascii="Times New Roman" w:hAnsi="Times New Roman" w:cs="Times New Roman"/>
          <w:b/>
          <w:bCs/>
          <w:color w:val="0A22F4"/>
        </w:rPr>
        <w:t>&gt;&gt; DB Relationship:</w:t>
      </w:r>
      <w:r>
        <w:rPr>
          <w:rFonts w:ascii="Times New Roman" w:hAnsi="Times New Roman" w:cs="Times New Roman"/>
          <w:color w:val="0A22F4"/>
        </w:rPr>
        <w:t xml:space="preserve"> </w:t>
      </w:r>
    </w:p>
    <w:p w14:paraId="72E4D9D9" w14:textId="77777777" w:rsidR="007B30C5" w:rsidRDefault="00000000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Parent: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HD 120um Si Sensor Wafer </w:t>
      </w:r>
    </w:p>
    <w:p w14:paraId="50865CF5" w14:textId="77777777" w:rsidR="007B30C5" w:rsidRDefault="00000000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Children:</w:t>
      </w:r>
      <w:r>
        <w:rPr>
          <w:rFonts w:ascii="Times New Roman" w:hAnsi="Times New Roman" w:cs="Times New Roman"/>
          <w:color w:val="000000"/>
        </w:rPr>
        <w:tab/>
        <w:t>HD 120um Si Sensors defined below</w:t>
      </w:r>
    </w:p>
    <w:p w14:paraId="4DA8F80C" w14:textId="77777777" w:rsidR="007B30C5" w:rsidRDefault="00000000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+ six 120um HD Halfmoons</w:t>
      </w:r>
    </w:p>
    <w:p w14:paraId="6640C46A" w14:textId="77777777" w:rsidR="007B30C5" w:rsidRDefault="007B30C5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5DBC1177" w14:textId="77777777" w:rsidR="007B30C5" w:rsidRDefault="007B30C5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12F6DED8" w14:textId="77777777" w:rsidR="007B30C5" w:rsidRDefault="00000000"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DB: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Kind </w:t>
      </w:r>
      <w:r>
        <w:rPr>
          <w:rFonts w:ascii="Times New Roman" w:hAnsi="Times New Roman" w:cs="Times New Roman"/>
          <w:b/>
          <w:bCs/>
          <w:color w:val="000000"/>
        </w:rPr>
        <w:t>of Part Names – HD 120um Si Sensors</w:t>
      </w:r>
    </w:p>
    <w:p w14:paraId="23CFCB6E" w14:textId="77777777" w:rsidR="007B30C5" w:rsidRDefault="007B30C5">
      <w:pPr>
        <w:ind w:left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75BBEEF5" w14:textId="77777777" w:rsidR="007B30C5" w:rsidRDefault="00000000">
      <w:r>
        <w:rPr>
          <w:rFonts w:ascii="Times New Roman" w:hAnsi="Times New Roman" w:cs="Times New Roman"/>
          <w:b/>
          <w:bCs/>
          <w:color w:val="FF0000"/>
        </w:rPr>
        <w:t xml:space="preserve">    Kind of part name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</w:rPr>
        <w:t>Geometry Description</w:t>
      </w:r>
      <w:r>
        <w:rPr>
          <w:rFonts w:ascii="Times New Roman" w:hAnsi="Times New Roman" w:cs="Times New Roman"/>
          <w:b/>
          <w:bCs/>
          <w:color w:val="FF0000"/>
        </w:rPr>
        <w:tab/>
      </w:r>
      <w:r>
        <w:rPr>
          <w:rFonts w:ascii="Times New Roman" w:hAnsi="Times New Roman" w:cs="Times New Roman"/>
          <w:b/>
          <w:bCs/>
          <w:color w:val="FF0000"/>
        </w:rPr>
        <w:tab/>
        <w:t>LPNAME</w:t>
      </w:r>
    </w:p>
    <w:p w14:paraId="45CB2F74" w14:textId="77777777" w:rsidR="007B30C5" w:rsidRDefault="007B30C5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EE85820" w14:textId="77777777" w:rsidR="007B30C5" w:rsidRDefault="00000000">
      <w:r>
        <w:rPr>
          <w:rFonts w:ascii="Times New Roman" w:hAnsi="Times New Roman" w:cs="Times New Roman"/>
          <w:color w:val="000000"/>
        </w:rPr>
        <w:t>120um Si Sensor HD Full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Full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633FF"/>
        </w:rPr>
        <w:t>120um Sensor HD Type 0</w:t>
      </w:r>
    </w:p>
    <w:p w14:paraId="52897514" w14:textId="77777777" w:rsidR="007B30C5" w:rsidRDefault="00000000">
      <w:r>
        <w:rPr>
          <w:rFonts w:ascii="Times New Roman" w:hAnsi="Times New Roman" w:cs="Times New Roman"/>
          <w:color w:val="000000"/>
        </w:rPr>
        <w:t>120um Si Sensor HD Top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Top(half)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633FF"/>
        </w:rPr>
        <w:t>120um Sensor HD Type 1</w:t>
      </w:r>
    </w:p>
    <w:p w14:paraId="7E5D559B" w14:textId="77777777" w:rsidR="007B30C5" w:rsidRDefault="00000000">
      <w:r>
        <w:rPr>
          <w:rFonts w:ascii="Times New Roman" w:hAnsi="Times New Roman" w:cs="Times New Roman"/>
          <w:color w:val="000000"/>
        </w:rPr>
        <w:t>120um Si Sensor HD Bottom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Bottom(ChopTwo)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FF0000"/>
        </w:rPr>
        <w:t>120um Sensor HD Type 2</w:t>
      </w:r>
    </w:p>
    <w:p w14:paraId="5DAA173D" w14:textId="77777777" w:rsidR="007B30C5" w:rsidRDefault="00000000">
      <w:r>
        <w:rPr>
          <w:rFonts w:ascii="Times New Roman" w:hAnsi="Times New Roman" w:cs="Times New Roman"/>
          <w:color w:val="000000"/>
        </w:rPr>
        <w:t>120um Si Sensor HD Left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Left(-)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FF0000"/>
        </w:rPr>
        <w:t>120um Sensor HD Type 3</w:t>
      </w:r>
    </w:p>
    <w:p w14:paraId="614A69C8" w14:textId="77777777" w:rsidR="007B30C5" w:rsidRDefault="00000000">
      <w:r>
        <w:rPr>
          <w:rFonts w:ascii="Times New Roman" w:hAnsi="Times New Roman" w:cs="Times New Roman"/>
          <w:color w:val="000000"/>
        </w:rPr>
        <w:t>120um Si Sensor HD Right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Right(-)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FF0000"/>
        </w:rPr>
        <w:t>120um Sensor HD Type 4</w:t>
      </w:r>
    </w:p>
    <w:p w14:paraId="7EC909B3" w14:textId="77777777" w:rsidR="007B30C5" w:rsidRDefault="00000000">
      <w:r>
        <w:rPr>
          <w:rFonts w:ascii="Times New Roman" w:hAnsi="Times New Roman" w:cs="Times New Roman"/>
          <w:color w:val="000000"/>
        </w:rPr>
        <w:t>120um Si Sensor HD Five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Five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633FF"/>
        </w:rPr>
        <w:t>120um Sensor HD Type 5</w:t>
      </w:r>
    </w:p>
    <w:p w14:paraId="01861563" w14:textId="77777777" w:rsidR="007B30C5" w:rsidRDefault="00000000">
      <w:r>
        <w:rPr>
          <w:rFonts w:ascii="Times New Roman" w:hAnsi="Times New Roman" w:cs="Times New Roman"/>
          <w:color w:val="000000"/>
        </w:rPr>
        <w:t>120um Si Sensor HD Halfmoon-N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halfmoon-Top</w:t>
      </w:r>
    </w:p>
    <w:p w14:paraId="0FEF2619" w14:textId="77777777" w:rsidR="007B30C5" w:rsidRDefault="00000000">
      <w:r>
        <w:rPr>
          <w:rFonts w:ascii="Times New Roman" w:hAnsi="Times New Roman" w:cs="Times New Roman"/>
          <w:color w:val="000000"/>
        </w:rPr>
        <w:t>120um Si Sensor HD Halfmoon-S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halfmoon-Bot</w:t>
      </w:r>
    </w:p>
    <w:p w14:paraId="64954A39" w14:textId="77777777" w:rsidR="007B30C5" w:rsidRDefault="00000000">
      <w:r>
        <w:rPr>
          <w:rFonts w:ascii="Times New Roman" w:hAnsi="Times New Roman" w:cs="Times New Roman"/>
          <w:color w:val="000000"/>
        </w:rPr>
        <w:t>120um Si Sensor HD Halfmoon-NW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halfmoon-Tleft</w:t>
      </w:r>
    </w:p>
    <w:p w14:paraId="4E4D5A70" w14:textId="77777777" w:rsidR="007B30C5" w:rsidRDefault="00000000">
      <w:r>
        <w:rPr>
          <w:rFonts w:ascii="Times New Roman" w:hAnsi="Times New Roman" w:cs="Times New Roman"/>
          <w:color w:val="000000"/>
        </w:rPr>
        <w:t>120um Si Sensor HD Halfmoon-SW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halfmoon-Bleft</w:t>
      </w:r>
    </w:p>
    <w:p w14:paraId="0893683D" w14:textId="77777777" w:rsidR="007B30C5" w:rsidRDefault="00000000">
      <w:r>
        <w:rPr>
          <w:rFonts w:ascii="Times New Roman" w:hAnsi="Times New Roman" w:cs="Times New Roman"/>
          <w:color w:val="000000"/>
        </w:rPr>
        <w:t>120um Si Sensor HD Halfmoon-SE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halfmoon-Bright</w:t>
      </w:r>
    </w:p>
    <w:p w14:paraId="1A128EB4" w14:textId="77777777" w:rsidR="007B30C5" w:rsidRDefault="00000000">
      <w:r>
        <w:rPr>
          <w:rFonts w:ascii="Times New Roman" w:hAnsi="Times New Roman" w:cs="Times New Roman"/>
          <w:color w:val="000000"/>
        </w:rPr>
        <w:t>120um Si Sensor HD Halfmoon-NE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halfmoon-Tright</w:t>
      </w:r>
    </w:p>
    <w:p w14:paraId="54F95F1D" w14:textId="77777777" w:rsidR="007B30C5" w:rsidRDefault="007B30C5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7DC2BF90" w14:textId="77777777" w:rsidR="007B30C5" w:rsidRDefault="007B30C5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333BE3F6" w14:textId="77777777" w:rsidR="007B30C5" w:rsidRDefault="007B30C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BA51688" w14:textId="77777777" w:rsidR="007B30C5" w:rsidRDefault="00000000">
      <w:pPr>
        <w:rPr>
          <w:rFonts w:ascii="Times New Roman" w:eastAsia="Times New Roman" w:hAnsi="Times New Roman" w:cs="Times New Roman"/>
          <w:b/>
          <w:bCs/>
          <w:color w:val="0001FF"/>
          <w:sz w:val="32"/>
          <w:szCs w:val="32"/>
        </w:rPr>
      </w:pPr>
      <w:r>
        <w:br w:type="page"/>
      </w:r>
    </w:p>
    <w:p w14:paraId="275E21CB" w14:textId="77777777" w:rsidR="007B30C5" w:rsidRDefault="00000000"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Kind </w:t>
      </w:r>
      <w:r>
        <w:rPr>
          <w:rFonts w:ascii="Times New Roman" w:eastAsia="Times New Roman" w:hAnsi="Times New Roman" w:cs="Times New Roman"/>
          <w:b/>
          <w:bCs/>
          <w:color w:val="000000"/>
        </w:rPr>
        <w:t>of Part Names – LD 200um Sensors</w:t>
      </w:r>
    </w:p>
    <w:p w14:paraId="61434009" w14:textId="77777777" w:rsidR="007B30C5" w:rsidRDefault="007B30C5">
      <w:pPr>
        <w:rPr>
          <w:rFonts w:ascii="Times New Roman" w:hAnsi="Times New Roman" w:cs="Times New Roman"/>
          <w:b/>
          <w:bCs/>
          <w:color w:val="0A22F4"/>
        </w:rPr>
      </w:pPr>
    </w:p>
    <w:p w14:paraId="6BFC8A8F" w14:textId="77777777" w:rsidR="007B30C5" w:rsidRDefault="00000000">
      <w:r>
        <w:rPr>
          <w:rFonts w:ascii="Times New Roman" w:hAnsi="Times New Roman" w:cs="Times New Roman"/>
          <w:b/>
          <w:bCs/>
          <w:color w:val="0A22F4"/>
        </w:rPr>
        <w:t>&gt;&gt; DB Relationship:</w:t>
      </w:r>
      <w:r>
        <w:rPr>
          <w:rFonts w:ascii="Times New Roman" w:hAnsi="Times New Roman" w:cs="Times New Roman"/>
          <w:color w:val="0A22F4"/>
        </w:rPr>
        <w:t xml:space="preserve"> </w:t>
      </w:r>
    </w:p>
    <w:p w14:paraId="525C825D" w14:textId="77777777" w:rsidR="007B30C5" w:rsidRDefault="00000000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Parent: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LD 200um Si Sensor Wafer </w:t>
      </w:r>
    </w:p>
    <w:p w14:paraId="420211B6" w14:textId="77777777" w:rsidR="007B30C5" w:rsidRDefault="00000000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Children:</w:t>
      </w:r>
      <w:r>
        <w:rPr>
          <w:rFonts w:ascii="Times New Roman" w:hAnsi="Times New Roman" w:cs="Times New Roman"/>
          <w:color w:val="000000"/>
        </w:rPr>
        <w:tab/>
        <w:t xml:space="preserve">LD 200um Si Sensors defined below </w:t>
      </w:r>
    </w:p>
    <w:p w14:paraId="646E4A7B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+ Six 200um HD Halfmoons</w:t>
      </w:r>
    </w:p>
    <w:p w14:paraId="762C48F1" w14:textId="77777777" w:rsidR="007B30C5" w:rsidRDefault="007B30C5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BF733D9" w14:textId="77777777" w:rsidR="007B30C5" w:rsidRDefault="00000000">
      <w:pPr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Kind of part name</w:t>
      </w:r>
      <w:r>
        <w:rPr>
          <w:rFonts w:ascii="Times New Roman" w:eastAsia="Times New Roman" w:hAnsi="Times New Roman" w:cs="Times New Roman"/>
          <w:b/>
          <w:bCs/>
          <w:color w:val="FF0000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</w:rPr>
        <w:tab/>
        <w:t xml:space="preserve"> Geometry Description</w:t>
      </w:r>
      <w:r>
        <w:rPr>
          <w:rFonts w:ascii="Times New Roman" w:eastAsia="Times New Roman" w:hAnsi="Times New Roman" w:cs="Times New Roman"/>
          <w:b/>
          <w:bCs/>
          <w:color w:val="FF0000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</w:rPr>
        <w:tab/>
        <w:t>LPNAME</w:t>
      </w:r>
    </w:p>
    <w:p w14:paraId="758CCDB1" w14:textId="77777777" w:rsidR="007B30C5" w:rsidRDefault="007B30C5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35BBF28B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200um Si Sensor LD Full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80DF2"/>
        </w:rPr>
        <w:t>200um Sensor LD Type 0</w:t>
      </w:r>
    </w:p>
    <w:p w14:paraId="06548010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200um Si Sensor LD Top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Top(half)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80DF2"/>
        </w:rPr>
        <w:t>200um Sensor LD Type 1</w:t>
      </w:r>
    </w:p>
    <w:p w14:paraId="72C196D0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200um Si Sensor LD Bottom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Bottom(half)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</w:rPr>
        <w:t>200um Sensor LD Type 2</w:t>
      </w:r>
    </w:p>
    <w:p w14:paraId="07C3A1D3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200um Si Sensor LD Left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Left(half)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</w:rPr>
        <w:t>200um Sensor LD Type 3</w:t>
      </w:r>
    </w:p>
    <w:p w14:paraId="7723E3A8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200um Si Sensor LD Right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Right(half)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</w:rPr>
        <w:t>200um Sensor LD Type 4</w:t>
      </w:r>
    </w:p>
    <w:p w14:paraId="36E1933A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200um Si Sensor LD Five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80DF2"/>
        </w:rPr>
        <w:t>200um Sensor LD Type 5</w:t>
      </w:r>
    </w:p>
    <w:p w14:paraId="06D9E0D4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200um Si Sensor LD Three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</w:rPr>
        <w:t>200um Sensor LD Type 6</w:t>
      </w:r>
    </w:p>
    <w:p w14:paraId="6F92E6CD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200um Si Sensor LD Halfmoon-N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halfmoon-Top</w:t>
      </w:r>
    </w:p>
    <w:p w14:paraId="71AD32BE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200um Si Sensor LD Halfmoon-S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halfmoon-Bot</w:t>
      </w:r>
    </w:p>
    <w:p w14:paraId="1C808EFF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200um Si Sensor LD Halfmoon-NW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halfmoon-Tleft</w:t>
      </w:r>
    </w:p>
    <w:p w14:paraId="0AFA9CBD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200um Si Sensor LD Halfmoon-SW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halfmoon-Bleft</w:t>
      </w:r>
    </w:p>
    <w:p w14:paraId="4B5BB8CE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200um Si Sensor LD Halfmoon-SE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halfmoon-Bright</w:t>
      </w:r>
    </w:p>
    <w:p w14:paraId="18CD8EE1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200um Si Sensor LD Halfmoon-NE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halfmoon-Tright</w:t>
      </w:r>
    </w:p>
    <w:p w14:paraId="20EF11A0" w14:textId="77777777" w:rsidR="007B30C5" w:rsidRDefault="007B30C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83F055" w14:textId="77777777" w:rsidR="007B30C5" w:rsidRDefault="00000000"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Kind </w:t>
      </w:r>
      <w:r>
        <w:rPr>
          <w:rFonts w:ascii="Times New Roman" w:eastAsia="Times New Roman" w:hAnsi="Times New Roman" w:cs="Times New Roman"/>
          <w:b/>
          <w:bCs/>
          <w:color w:val="000000"/>
        </w:rPr>
        <w:t>of Part Names – LD 300um Sensors</w:t>
      </w:r>
    </w:p>
    <w:p w14:paraId="76A7B21C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1A68D615" w14:textId="77777777" w:rsidR="007B30C5" w:rsidRDefault="00000000">
      <w:r>
        <w:rPr>
          <w:rFonts w:ascii="Times New Roman" w:hAnsi="Times New Roman" w:cs="Times New Roman"/>
          <w:b/>
          <w:bCs/>
          <w:color w:val="0A22F4"/>
        </w:rPr>
        <w:t>&gt;&gt; DB Relationship:</w:t>
      </w:r>
      <w:r>
        <w:rPr>
          <w:rFonts w:ascii="Times New Roman" w:hAnsi="Times New Roman" w:cs="Times New Roman"/>
          <w:color w:val="0A22F4"/>
        </w:rPr>
        <w:t xml:space="preserve"> </w:t>
      </w:r>
    </w:p>
    <w:p w14:paraId="42E9AB7C" w14:textId="77777777" w:rsidR="007B30C5" w:rsidRDefault="00000000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Parent: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 xml:space="preserve">LD 300um Si Sensor Wafer </w:t>
      </w:r>
    </w:p>
    <w:p w14:paraId="1964954E" w14:textId="77777777" w:rsidR="007B30C5" w:rsidRDefault="00000000">
      <w:pPr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Children:</w:t>
      </w:r>
      <w:r>
        <w:rPr>
          <w:rFonts w:ascii="Times New Roman" w:hAnsi="Times New Roman" w:cs="Times New Roman"/>
          <w:color w:val="000000"/>
        </w:rPr>
        <w:tab/>
        <w:t xml:space="preserve">LD 300um Si Sensors defined below </w:t>
      </w:r>
    </w:p>
    <w:p w14:paraId="42C0A255" w14:textId="77777777" w:rsidR="007B30C5" w:rsidRDefault="00000000">
      <w:pPr>
        <w:ind w:left="144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+ Six 300um LD Si Halfmoons</w:t>
      </w:r>
    </w:p>
    <w:p w14:paraId="73207E47" w14:textId="77777777" w:rsidR="007B30C5" w:rsidRDefault="007B30C5">
      <w:pPr>
        <w:ind w:left="1440"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40995D1C" w14:textId="77777777" w:rsidR="007B30C5" w:rsidRDefault="00000000">
      <w:pPr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  <w:color w:val="FF0000"/>
        </w:rPr>
        <w:t>Kind of part name</w:t>
      </w:r>
      <w:r>
        <w:rPr>
          <w:rFonts w:ascii="Times New Roman" w:eastAsia="Times New Roman" w:hAnsi="Times New Roman" w:cs="Times New Roman"/>
          <w:b/>
          <w:bCs/>
          <w:color w:val="FF0000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</w:rPr>
        <w:tab/>
        <w:t xml:space="preserve"> Geometry Description</w:t>
      </w:r>
      <w:r>
        <w:rPr>
          <w:rFonts w:ascii="Times New Roman" w:eastAsia="Times New Roman" w:hAnsi="Times New Roman" w:cs="Times New Roman"/>
          <w:b/>
          <w:bCs/>
          <w:color w:val="FF0000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</w:rPr>
        <w:tab/>
        <w:t>LPNAME</w:t>
      </w:r>
    </w:p>
    <w:p w14:paraId="5695C3A0" w14:textId="77777777" w:rsidR="007B30C5" w:rsidRDefault="007B30C5">
      <w:pPr>
        <w:ind w:left="720"/>
        <w:rPr>
          <w:rFonts w:ascii="Times New Roman" w:eastAsia="Times New Roman" w:hAnsi="Times New Roman" w:cs="Times New Roman"/>
          <w:color w:val="000000"/>
        </w:rPr>
      </w:pPr>
    </w:p>
    <w:p w14:paraId="4A7EC3C4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300um Si Sensor LD Full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80DF2"/>
        </w:rPr>
        <w:t>300um Sensor LD Type 0</w:t>
      </w:r>
    </w:p>
    <w:p w14:paraId="7C290C98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300um Si Sensor LD Top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Top(half)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80DF2"/>
        </w:rPr>
        <w:t>300um Sensor LD Type 1</w:t>
      </w:r>
    </w:p>
    <w:p w14:paraId="4DD50D9E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300um Si Sensor LD Bottom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Bottom(half)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</w:rPr>
        <w:t>300um Sensor LD Type 2</w:t>
      </w:r>
    </w:p>
    <w:p w14:paraId="01783D8B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300um Si Sensor LD Left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Left(half)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</w:rPr>
        <w:t>300um Sensor LD Type 3</w:t>
      </w:r>
    </w:p>
    <w:p w14:paraId="7CDDBA7C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300um Si Sensor LD Right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Right(half)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</w:rPr>
        <w:t>300um Sensor LD Type 4</w:t>
      </w:r>
    </w:p>
    <w:p w14:paraId="614821B4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300um Si Sensor LD Five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80DF2"/>
        </w:rPr>
        <w:t>300um Sensor LD Type 5</w:t>
      </w:r>
    </w:p>
    <w:p w14:paraId="2741E91C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300um Si Sensor LD Three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FF0000"/>
        </w:rPr>
        <w:t>300um Sensor LD Type 6</w:t>
      </w:r>
    </w:p>
    <w:p w14:paraId="26988E2C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300um Si Sensor LD Halfmoon-N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halfmoon-Top</w:t>
      </w:r>
    </w:p>
    <w:p w14:paraId="4592EDE6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300um Si Sensor LD Halfmoon-S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halfmoon-Bot</w:t>
      </w:r>
    </w:p>
    <w:p w14:paraId="30BD6812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300um Si Sensor LD Halfmoon-NW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halfmoon-Tleft</w:t>
      </w:r>
    </w:p>
    <w:p w14:paraId="6D4E5A5F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300um Si Sensor LD Halfmoon-SW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halfmoon-Bleft</w:t>
      </w:r>
    </w:p>
    <w:p w14:paraId="71EDD490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300um Si Sensor LD Halfmoon-SE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halfmoon-Bright</w:t>
      </w:r>
    </w:p>
    <w:p w14:paraId="4C008170" w14:textId="77777777" w:rsidR="007B30C5" w:rsidRDefault="00000000">
      <w:r>
        <w:rPr>
          <w:rFonts w:ascii="Times New Roman" w:eastAsia="Times New Roman" w:hAnsi="Times New Roman" w:cs="Times New Roman"/>
          <w:color w:val="000000"/>
        </w:rPr>
        <w:t>300um Si Sensor LD Halfmoon-NE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halfmoon-Tright</w:t>
      </w:r>
    </w:p>
    <w:p w14:paraId="4A727988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white"/>
        </w:rPr>
        <w:t>Tables to Store Si Sensor Data in DB</w:t>
      </w:r>
    </w:p>
    <w:p w14:paraId="24AD3A10" w14:textId="77777777" w:rsidR="007B30C5" w:rsidRDefault="007B30C5">
      <w:pPr>
        <w:rPr>
          <w:rFonts w:ascii="Times New Roman" w:hAnsi="Times New Roman" w:cs="Times New Roman"/>
          <w:b/>
          <w:bCs/>
          <w:color w:val="0000FF"/>
          <w:sz w:val="32"/>
          <w:szCs w:val="32"/>
          <w:highlight w:val="white"/>
        </w:rPr>
      </w:pPr>
    </w:p>
    <w:p w14:paraId="2499419E" w14:textId="77777777" w:rsidR="007B30C5" w:rsidRDefault="00000000">
      <w:pPr>
        <w:rPr>
          <w:rFonts w:ascii="Times New Roman" w:hAnsi="Times New Roman" w:cs="Times New Roman"/>
          <w:b/>
          <w:bCs/>
          <w:color w:val="0000FF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highlight w:val="white"/>
        </w:rPr>
        <w:t xml:space="preserve">  Kind of Condition Name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highlight w:val="white"/>
        </w:rPr>
        <w:tab/>
        <w:t>Table Name</w:t>
      </w:r>
    </w:p>
    <w:p w14:paraId="26772104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433A6F65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Sensor Manufacturer IV Test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HGC_SENSOR_IV</w:t>
      </w:r>
    </w:p>
    <w:p w14:paraId="33D04079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Sensor Manufacturer CV Test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HGC_SENSOR_CV</w:t>
      </w:r>
    </w:p>
    <w:p w14:paraId="57462012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Sensor Irradiation Summary Data</w:t>
      </w:r>
      <w:r>
        <w:rPr>
          <w:rFonts w:ascii="Times New Roman" w:hAnsi="Times New Roman" w:cs="Times New Roman"/>
          <w:color w:val="000000"/>
        </w:rPr>
        <w:tab/>
        <w:t>HGC_SENSOR_IRRADIATION_SUMRY</w:t>
      </w:r>
    </w:p>
    <w:p w14:paraId="384942A2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CERN Sensor IV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HGC_CERN_SENSOR_IV</w:t>
      </w:r>
    </w:p>
    <w:p w14:paraId="6D8E107F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CERN Sensor CV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HGC_CERN_SENSOR_CV</w:t>
      </w:r>
    </w:p>
    <w:p w14:paraId="7E1BDB8F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Sensor Defect Checks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HGC_SENSOR_DEFECT_CHKS</w:t>
      </w:r>
    </w:p>
    <w:p w14:paraId="0DC2EDDF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CERN Sensor IV Summary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HGC_CERN_SENSOR_IV_SUMRY</w:t>
      </w:r>
    </w:p>
    <w:p w14:paraId="0A2C2D4D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CERN Sensor CV Summary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HGC_CERN_SENSOR_CV_SUMRY</w:t>
      </w:r>
    </w:p>
    <w:p w14:paraId="5BD299AB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PQC Summary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HGC_PQC_SUMRY</w:t>
      </w:r>
    </w:p>
    <w:p w14:paraId="395E25E4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PQC Diode IV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HGC_PQC_DIODE_IV</w:t>
      </w:r>
    </w:p>
    <w:p w14:paraId="6BE05D77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PQC Diode CV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HGC_PQC_DIODE_CV</w:t>
      </w:r>
    </w:p>
    <w:p w14:paraId="196E7C91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PQC Metal Oxide Semiconductor</w:t>
      </w:r>
      <w:r>
        <w:rPr>
          <w:rFonts w:ascii="Times New Roman" w:hAnsi="Times New Roman" w:cs="Times New Roman"/>
          <w:color w:val="000000"/>
        </w:rPr>
        <w:tab/>
        <w:t>HGC_PQC_MOS</w:t>
      </w:r>
    </w:p>
    <w:p w14:paraId="3EAD9487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PQC Field Effect Transistor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HGC_PQC_FET</w:t>
      </w:r>
    </w:p>
    <w:p w14:paraId="2427CE52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PQC Gate Controlled Diode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HGC_PQC_GCD</w:t>
      </w:r>
    </w:p>
    <w:p w14:paraId="2622DA03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22125DBD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PQC Van Der Pauw 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HGC_PQC_VAN_DER_PAUW</w:t>
      </w:r>
    </w:p>
    <w:p w14:paraId="35A2DB6D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PQC Van Der Pauw PEdge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HGC_PQC_VAN_DER_PAUW</w:t>
      </w:r>
    </w:p>
    <w:p w14:paraId="43C8AE2D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PQC Van Der Pauw PStop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HGC_PQC_VAN_DER_PAUW</w:t>
      </w:r>
    </w:p>
    <w:p w14:paraId="04CEDC6D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0EEB008A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PQC Linewidth 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HGC_PQC_LINEWIDTH</w:t>
      </w:r>
    </w:p>
    <w:p w14:paraId="688077C9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PQC Linewidth PEdge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HGC_PQC_LINEWIDTH</w:t>
      </w:r>
    </w:p>
    <w:p w14:paraId="23804911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PQC Linewidth PStop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HGC_PQC_LINEWIDTH</w:t>
      </w:r>
    </w:p>
    <w:p w14:paraId="0B7FCBFF" w14:textId="77777777" w:rsidR="007B30C5" w:rsidRDefault="007B30C5">
      <w:pPr>
        <w:rPr>
          <w:rFonts w:ascii="Times New Roman" w:hAnsi="Times New Roman" w:cs="Times New Roman"/>
          <w:color w:val="000000"/>
        </w:rPr>
      </w:pPr>
    </w:p>
    <w:p w14:paraId="40C1BFAB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HGC PQC Oxide Breakdown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HGC_PQC_OXIDE_BREAKDOWN</w:t>
      </w:r>
    </w:p>
    <w:p w14:paraId="63E2C847" w14:textId="77777777" w:rsidR="007B30C5" w:rsidRDefault="007B30C5">
      <w:pPr>
        <w:rPr>
          <w:rFonts w:ascii="Times New Roman" w:hAnsi="Times New Roman" w:cs="Times New Roman"/>
          <w:color w:val="000000"/>
          <w:highlight w:val="white"/>
        </w:rPr>
      </w:pPr>
    </w:p>
    <w:p w14:paraId="0E2A3EBD" w14:textId="77777777" w:rsidR="007B30C5" w:rsidRDefault="007B30C5">
      <w:pPr>
        <w:rPr>
          <w:rFonts w:ascii="Times New Roman" w:hAnsi="Times New Roman" w:cs="Times New Roman"/>
          <w:color w:val="000000"/>
          <w:highlight w:val="white"/>
        </w:rPr>
      </w:pPr>
    </w:p>
    <w:p w14:paraId="05B57E34" w14:textId="77777777" w:rsidR="007B30C5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1EB74472" w14:textId="77777777" w:rsidR="007B30C5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Sensor Wafer Attributes</w:t>
      </w:r>
    </w:p>
    <w:p w14:paraId="77C97BB0" w14:textId="77777777" w:rsidR="007B30C5" w:rsidRDefault="007B30C5">
      <w:pPr>
        <w:rPr>
          <w:rFonts w:ascii="Times New Roman" w:hAnsi="Times New Roman" w:cs="Times New Roman"/>
          <w:b/>
          <w:sz w:val="28"/>
          <w:szCs w:val="28"/>
        </w:rPr>
      </w:pPr>
    </w:p>
    <w:p w14:paraId="079B0A93" w14:textId="77777777" w:rsidR="007B30C5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Kind of Wafer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Attr_Name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Value</w:t>
      </w:r>
    </w:p>
    <w:p w14:paraId="61F151C9" w14:textId="77777777" w:rsidR="007B30C5" w:rsidRDefault="007B30C5">
      <w:pPr>
        <w:rPr>
          <w:rFonts w:ascii="Times New Roman" w:hAnsi="Times New Roman" w:cs="Times New Roman"/>
          <w:bCs/>
          <w:sz w:val="28"/>
          <w:szCs w:val="28"/>
        </w:rPr>
      </w:pPr>
    </w:p>
    <w:p w14:paraId="01DB888E" w14:textId="77777777" w:rsidR="007B30C5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120um HD Si Sensor Wafer</w:t>
      </w:r>
      <w:r>
        <w:rPr>
          <w:rFonts w:ascii="Times New Roman" w:hAnsi="Times New Roman" w:cs="Times New Roman"/>
          <w:bCs/>
          <w:sz w:val="28"/>
          <w:szCs w:val="28"/>
        </w:rPr>
        <w:tab/>
        <w:t>Sensor Wafer Substrate</w:t>
      </w:r>
      <w:r>
        <w:rPr>
          <w:rFonts w:ascii="Times New Roman" w:hAnsi="Times New Roman" w:cs="Times New Roman"/>
          <w:bCs/>
          <w:sz w:val="28"/>
          <w:szCs w:val="28"/>
        </w:rPr>
        <w:tab/>
        <w:t>STD</w:t>
      </w:r>
    </w:p>
    <w:p w14:paraId="5E125EB7" w14:textId="77777777" w:rsidR="007B30C5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120um HD Si Sensor Wafer</w:t>
      </w:r>
      <w:r>
        <w:rPr>
          <w:rFonts w:ascii="Times New Roman" w:hAnsi="Times New Roman" w:cs="Times New Roman"/>
          <w:bCs/>
          <w:sz w:val="28"/>
          <w:szCs w:val="28"/>
        </w:rPr>
        <w:tab/>
        <w:t>Sensor Wafer Substrate</w:t>
      </w:r>
      <w:r>
        <w:rPr>
          <w:rFonts w:ascii="Times New Roman" w:hAnsi="Times New Roman" w:cs="Times New Roman"/>
          <w:bCs/>
          <w:sz w:val="28"/>
          <w:szCs w:val="28"/>
        </w:rPr>
        <w:tab/>
        <w:t>DD</w:t>
      </w:r>
    </w:p>
    <w:p w14:paraId="01C875FE" w14:textId="77777777" w:rsidR="007B30C5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120um HD Si Sensor Wafer</w:t>
      </w:r>
      <w:r>
        <w:rPr>
          <w:rFonts w:ascii="Times New Roman" w:hAnsi="Times New Roman" w:cs="Times New Roman"/>
          <w:bCs/>
          <w:sz w:val="28"/>
          <w:szCs w:val="28"/>
        </w:rPr>
        <w:tab/>
        <w:t>Sensor Wafer Substrate</w:t>
      </w:r>
      <w:r>
        <w:rPr>
          <w:rFonts w:ascii="Times New Roman" w:hAnsi="Times New Roman" w:cs="Times New Roman"/>
          <w:bCs/>
          <w:sz w:val="28"/>
          <w:szCs w:val="28"/>
        </w:rPr>
        <w:tab/>
        <w:t>FZ thin</w:t>
      </w:r>
    </w:p>
    <w:p w14:paraId="02633DC9" w14:textId="77777777" w:rsidR="007B30C5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120um HD Si Sensor Wafer</w:t>
      </w:r>
      <w:r>
        <w:rPr>
          <w:rFonts w:ascii="Times New Roman" w:hAnsi="Times New Roman" w:cs="Times New Roman"/>
          <w:bCs/>
          <w:sz w:val="28"/>
          <w:szCs w:val="28"/>
        </w:rPr>
        <w:tab/>
        <w:t>Sensor Wafer Substrate</w:t>
      </w:r>
      <w:r>
        <w:rPr>
          <w:rFonts w:ascii="Times New Roman" w:hAnsi="Times New Roman" w:cs="Times New Roman"/>
          <w:bCs/>
          <w:sz w:val="28"/>
          <w:szCs w:val="28"/>
        </w:rPr>
        <w:tab/>
        <w:t>Epi</w:t>
      </w:r>
    </w:p>
    <w:p w14:paraId="3445F774" w14:textId="77777777" w:rsidR="007B30C5" w:rsidRDefault="007B30C5">
      <w:pPr>
        <w:rPr>
          <w:rFonts w:ascii="Times New Roman" w:hAnsi="Times New Roman" w:cs="Times New Roman"/>
          <w:bCs/>
          <w:sz w:val="28"/>
          <w:szCs w:val="28"/>
        </w:rPr>
      </w:pPr>
    </w:p>
    <w:p w14:paraId="7B32E6CA" w14:textId="77777777" w:rsidR="007B30C5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120um HD Si Sensor Wafer</w:t>
      </w:r>
      <w:r>
        <w:rPr>
          <w:rFonts w:ascii="Times New Roman" w:hAnsi="Times New Roman" w:cs="Times New Roman"/>
          <w:bCs/>
          <w:sz w:val="28"/>
          <w:szCs w:val="28"/>
        </w:rPr>
        <w:tab/>
        <w:t>Sensor Wafer Polarity</w:t>
      </w:r>
      <w:r>
        <w:rPr>
          <w:rFonts w:ascii="Times New Roman" w:hAnsi="Times New Roman" w:cs="Times New Roman"/>
          <w:bCs/>
          <w:sz w:val="28"/>
          <w:szCs w:val="28"/>
        </w:rPr>
        <w:tab/>
        <w:t>n</w:t>
      </w:r>
    </w:p>
    <w:p w14:paraId="6ACCBAC8" w14:textId="77777777" w:rsidR="007B30C5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120um HD Si Sensor Wafer</w:t>
      </w:r>
      <w:r>
        <w:rPr>
          <w:rFonts w:ascii="Times New Roman" w:hAnsi="Times New Roman" w:cs="Times New Roman"/>
          <w:bCs/>
          <w:sz w:val="28"/>
          <w:szCs w:val="28"/>
        </w:rPr>
        <w:tab/>
        <w:t>Sensor Wafer Polarity</w:t>
      </w:r>
      <w:r>
        <w:rPr>
          <w:rFonts w:ascii="Times New Roman" w:hAnsi="Times New Roman" w:cs="Times New Roman"/>
          <w:bCs/>
          <w:sz w:val="28"/>
          <w:szCs w:val="28"/>
        </w:rPr>
        <w:tab/>
        <w:t>p</w:t>
      </w:r>
    </w:p>
    <w:p w14:paraId="4B267DF8" w14:textId="77777777" w:rsidR="007B30C5" w:rsidRDefault="007B30C5">
      <w:pPr>
        <w:rPr>
          <w:rFonts w:ascii="Times New Roman" w:hAnsi="Times New Roman" w:cs="Times New Roman"/>
          <w:bCs/>
          <w:sz w:val="28"/>
          <w:szCs w:val="28"/>
        </w:rPr>
      </w:pPr>
    </w:p>
    <w:p w14:paraId="1EBB81EA" w14:textId="77777777" w:rsidR="007B30C5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120um HD Si Sensor Wafer</w:t>
      </w:r>
      <w:r>
        <w:rPr>
          <w:rFonts w:ascii="Times New Roman" w:hAnsi="Times New Roman" w:cs="Times New Roman"/>
          <w:bCs/>
          <w:sz w:val="28"/>
          <w:szCs w:val="28"/>
        </w:rPr>
        <w:tab/>
        <w:t>Sensor Wafer Class</w:t>
      </w:r>
      <w:r>
        <w:rPr>
          <w:rFonts w:ascii="Times New Roman" w:hAnsi="Times New Roman" w:cs="Times New Roman"/>
          <w:bCs/>
          <w:sz w:val="28"/>
          <w:szCs w:val="28"/>
        </w:rPr>
        <w:tab/>
        <w:t>prototype</w:t>
      </w:r>
    </w:p>
    <w:p w14:paraId="1A73BA4A" w14:textId="77777777" w:rsidR="007B30C5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120um HD Si Sensor Wafer</w:t>
      </w:r>
      <w:r>
        <w:rPr>
          <w:rFonts w:ascii="Times New Roman" w:hAnsi="Times New Roman" w:cs="Times New Roman"/>
          <w:bCs/>
          <w:sz w:val="28"/>
          <w:szCs w:val="28"/>
        </w:rPr>
        <w:tab/>
        <w:t>Sensor Wafer Class</w:t>
      </w:r>
      <w:r>
        <w:rPr>
          <w:rFonts w:ascii="Times New Roman" w:hAnsi="Times New Roman" w:cs="Times New Roman"/>
          <w:bCs/>
          <w:sz w:val="28"/>
          <w:szCs w:val="28"/>
        </w:rPr>
        <w:tab/>
        <w:t>pre-series</w:t>
      </w:r>
    </w:p>
    <w:p w14:paraId="64BE58E9" w14:textId="77777777" w:rsidR="007B30C5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120um HD Si Sensor Wafer</w:t>
      </w:r>
      <w:r>
        <w:rPr>
          <w:rFonts w:ascii="Times New Roman" w:hAnsi="Times New Roman" w:cs="Times New Roman"/>
          <w:bCs/>
          <w:sz w:val="28"/>
          <w:szCs w:val="28"/>
        </w:rPr>
        <w:tab/>
        <w:t>Sensor Wafer Class</w:t>
      </w:r>
      <w:r>
        <w:rPr>
          <w:rFonts w:ascii="Times New Roman" w:hAnsi="Times New Roman" w:cs="Times New Roman"/>
          <w:bCs/>
          <w:sz w:val="28"/>
          <w:szCs w:val="28"/>
        </w:rPr>
        <w:tab/>
        <w:t>pre-production</w:t>
      </w:r>
    </w:p>
    <w:p w14:paraId="7565CD0A" w14:textId="77777777" w:rsidR="007B30C5" w:rsidRDefault="0000000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120um HD Si Sensor Wafer</w:t>
      </w:r>
      <w:r>
        <w:rPr>
          <w:rFonts w:ascii="Times New Roman" w:hAnsi="Times New Roman" w:cs="Times New Roman"/>
          <w:bCs/>
          <w:sz w:val="28"/>
          <w:szCs w:val="28"/>
        </w:rPr>
        <w:tab/>
        <w:t>Sensor Wafer Class</w:t>
      </w:r>
      <w:r>
        <w:rPr>
          <w:rFonts w:ascii="Times New Roman" w:hAnsi="Times New Roman" w:cs="Times New Roman"/>
          <w:bCs/>
          <w:sz w:val="28"/>
          <w:szCs w:val="28"/>
        </w:rPr>
        <w:tab/>
        <w:t>production</w:t>
      </w:r>
    </w:p>
    <w:p w14:paraId="5D77F623" w14:textId="77777777" w:rsidR="007B30C5" w:rsidRDefault="007B30C5">
      <w:pPr>
        <w:rPr>
          <w:rFonts w:ascii="Times New Roman" w:hAnsi="Times New Roman" w:cs="Times New Roman"/>
          <w:bCs/>
          <w:sz w:val="28"/>
          <w:szCs w:val="28"/>
        </w:rPr>
      </w:pPr>
    </w:p>
    <w:p w14:paraId="5E2A8025" w14:textId="77777777" w:rsidR="007B30C5" w:rsidRDefault="007B30C5">
      <w:pPr>
        <w:rPr>
          <w:rFonts w:ascii="Times New Roman" w:hAnsi="Times New Roman" w:cs="Times New Roman"/>
          <w:bCs/>
          <w:sz w:val="28"/>
          <w:szCs w:val="28"/>
        </w:rPr>
      </w:pPr>
    </w:p>
    <w:p w14:paraId="1F82E6B5" w14:textId="77777777" w:rsidR="007B30C5" w:rsidRDefault="007B30C5">
      <w:pPr>
        <w:rPr>
          <w:rFonts w:ascii="Times New Roman" w:hAnsi="Times New Roman" w:cs="Times New Roman"/>
          <w:bCs/>
          <w:sz w:val="28"/>
          <w:szCs w:val="28"/>
        </w:rPr>
      </w:pPr>
    </w:p>
    <w:p w14:paraId="7BD96A5E" w14:textId="77777777" w:rsidR="007B30C5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Query for Above Results</w:t>
      </w:r>
    </w:p>
    <w:p w14:paraId="5ED29653" w14:textId="77777777" w:rsidR="007B30C5" w:rsidRDefault="007B30C5">
      <w:pPr>
        <w:rPr>
          <w:rFonts w:ascii="Times New Roman" w:hAnsi="Times New Roman" w:cs="Times New Roman"/>
          <w:bCs/>
          <w:sz w:val="28"/>
          <w:szCs w:val="28"/>
        </w:rPr>
      </w:pPr>
    </w:p>
    <w:p w14:paraId="4FDDE9DC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KOP.DISPLAY_NAME PART_NAME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ATRCTLG.DISPLAY_NAME ATTR_NAME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POSN.NAME ATTR_VALUE</w:t>
      </w:r>
    </w:p>
    <w:p w14:paraId="0F61727E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CMS_HGC_CORE_CONSTRUCT.KINDS_OF_PARTS KOP</w:t>
      </w:r>
    </w:p>
    <w:p w14:paraId="28720FE3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CMS_HGC_CORE_CONSTRUCT.PART_TO_ATTR_RLTNSHPS ATRLTN</w:t>
      </w:r>
    </w:p>
    <w:p w14:paraId="3AD82F36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KOP.KIND_OF_PART_ID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ATRLTN.KIND_OF_PART_ID</w:t>
      </w:r>
    </w:p>
    <w:p w14:paraId="129809DB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CMS_HGC_CORE_ATTRIBUTE.ATTR_BASES ATRBS</w:t>
      </w:r>
    </w:p>
    <w:p w14:paraId="6DBEC4DD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ATRLTN.ATTR_CATALOG_ID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ATRBS.ATTR_CATALOG_ID</w:t>
      </w:r>
    </w:p>
    <w:p w14:paraId="4A9335DD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CMS_HGC_CORE_ATTRIBUTE.ATTR_CATALOGS ATRCTLG</w:t>
      </w:r>
    </w:p>
    <w:p w14:paraId="0C864890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ATRBS.ATTR_CATALOG_ID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ATRCTLG.ATTR_CATALOG_ID</w:t>
      </w:r>
    </w:p>
    <w:p w14:paraId="169A77A9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CMS_HGC_CORE_ATTRIBUTE.POSITION_SCHEMAS POSN</w:t>
      </w:r>
    </w:p>
    <w:p w14:paraId="3EED3C7A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ATRBS.ATTRIBUTE_ID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POSN.ATTRIBUTE_ID</w:t>
      </w:r>
    </w:p>
    <w:p w14:paraId="2E35E2FF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KOP.DISPLAY_NAME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'120um HD Si Sensor Wafer'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KOP.IS_RECORD_DELETED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'F'</w:t>
      </w:r>
    </w:p>
    <w:p w14:paraId="64521FD6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ATRLTN.IS_RECORD_DELETED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'F'</w:t>
      </w:r>
    </w:p>
    <w:p w14:paraId="3D9C2E5B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ATRBS.IS_RECORD_DELETED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'F'</w:t>
      </w:r>
    </w:p>
    <w:p w14:paraId="2BAB3C31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ATRCTLG.IS_RECORD_DELETED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'F'</w:t>
      </w:r>
    </w:p>
    <w:p w14:paraId="6330E330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POSN.IS_RECORD_DELETED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'F'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;</w:t>
      </w:r>
    </w:p>
    <w:p w14:paraId="65889BE6" w14:textId="77777777" w:rsidR="007B30C5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44D1C33C" w14:textId="77777777" w:rsidR="007B30C5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Instructions to Load Data in DB</w:t>
      </w:r>
    </w:p>
    <w:p w14:paraId="3E3BB83A" w14:textId="77777777" w:rsidR="007B30C5" w:rsidRDefault="007B30C5">
      <w:pPr>
        <w:rPr>
          <w:rFonts w:ascii="Times New Roman" w:hAnsi="Times New Roman" w:cs="Times New Roman"/>
        </w:rPr>
      </w:pPr>
    </w:p>
    <w:p w14:paraId="14176456" w14:textId="77777777" w:rsidR="007B30C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your XML files to the spool area of the HGCAL DB loader to load the data in the DB</w:t>
      </w:r>
    </w:p>
    <w:p w14:paraId="6070F3DC" w14:textId="77777777" w:rsidR="007B30C5" w:rsidRDefault="007B30C5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684816BC" w14:textId="77777777" w:rsidR="007B30C5" w:rsidRDefault="00000000">
      <w:pPr>
        <w:widowContro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to Load Data in HGCAL INT2R database</w:t>
      </w:r>
    </w:p>
    <w:p w14:paraId="309D2601" w14:textId="77777777" w:rsidR="007B30C5" w:rsidRDefault="007B30C5">
      <w:pPr>
        <w:widowControl w:val="0"/>
        <w:rPr>
          <w:rFonts w:ascii="Times New Roman" w:hAnsi="Times New Roman" w:cs="Times New Roman"/>
          <w:sz w:val="26"/>
          <w:szCs w:val="26"/>
        </w:rPr>
      </w:pPr>
    </w:p>
    <w:p w14:paraId="17C7C9EF" w14:textId="77777777" w:rsidR="007B30C5" w:rsidRDefault="00000000">
      <w:pPr>
        <w:widowControl w:val="0"/>
        <w:ind w:firstLine="720"/>
      </w:pPr>
      <w:r>
        <w:rPr>
          <w:rFonts w:ascii="Times New Roman" w:hAnsi="Times New Roman" w:cs="Times New Roman"/>
          <w:sz w:val="26"/>
          <w:szCs w:val="26"/>
        </w:rPr>
        <w:t xml:space="preserve">scp &lt;file&gt; xml </w:t>
      </w:r>
      <w:hyperlink r:id="rId11">
        <w:r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joshi@dbloader-hgcal.cern.ch:/home/dbspool/spool/hgcal/int2r</w:t>
        </w:r>
      </w:hyperlink>
    </w:p>
    <w:p w14:paraId="669A99EF" w14:textId="77777777" w:rsidR="007B30C5" w:rsidRDefault="007B30C5">
      <w:pPr>
        <w:widowControl w:val="0"/>
        <w:rPr>
          <w:rFonts w:ascii="Times New Roman" w:hAnsi="Times New Roman" w:cs="Times New Roman"/>
          <w:sz w:val="26"/>
          <w:szCs w:val="26"/>
        </w:rPr>
      </w:pPr>
    </w:p>
    <w:p w14:paraId="541043EF" w14:textId="77777777" w:rsidR="007B30C5" w:rsidRDefault="00000000">
      <w:pPr>
        <w:widowContro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Command to Load Data in HGCAL CMSR database</w:t>
      </w:r>
    </w:p>
    <w:p w14:paraId="0F0B0710" w14:textId="77777777" w:rsidR="007B30C5" w:rsidRDefault="007B30C5">
      <w:pPr>
        <w:widowControl w:val="0"/>
        <w:rPr>
          <w:rFonts w:ascii="Times New Roman" w:hAnsi="Times New Roman" w:cs="Times New Roman"/>
          <w:sz w:val="26"/>
          <w:szCs w:val="26"/>
        </w:rPr>
      </w:pPr>
    </w:p>
    <w:p w14:paraId="351A9F1F" w14:textId="77777777" w:rsidR="007B30C5" w:rsidRDefault="00000000">
      <w:pPr>
        <w:widowControl w:val="0"/>
        <w:ind w:firstLine="720"/>
      </w:pPr>
      <w:r>
        <w:rPr>
          <w:rFonts w:ascii="Times New Roman" w:hAnsi="Times New Roman" w:cs="Times New Roman"/>
          <w:sz w:val="26"/>
          <w:szCs w:val="26"/>
        </w:rPr>
        <w:t xml:space="preserve">scp &lt;file&gt; xml </w:t>
      </w:r>
      <w:hyperlink r:id="rId12">
        <w:r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joshi@dbloader-hgcal.cern.ch:/home/dbspool/spool/hgcal/cmsr</w:t>
        </w:r>
      </w:hyperlink>
    </w:p>
    <w:p w14:paraId="5957257A" w14:textId="77777777" w:rsidR="007B30C5" w:rsidRDefault="007B30C5">
      <w:pPr>
        <w:widowControl w:val="0"/>
        <w:rPr>
          <w:rFonts w:ascii="Times New Roman" w:hAnsi="Times New Roman" w:cs="Times New Roman"/>
          <w:sz w:val="26"/>
          <w:szCs w:val="26"/>
        </w:rPr>
      </w:pPr>
    </w:p>
    <w:p w14:paraId="7F45A284" w14:textId="77777777" w:rsidR="007B30C5" w:rsidRDefault="007B30C5">
      <w:pPr>
        <w:widowControl w:val="0"/>
        <w:rPr>
          <w:rFonts w:ascii="Times New Roman" w:hAnsi="Times New Roman" w:cs="Times New Roman"/>
          <w:sz w:val="26"/>
          <w:szCs w:val="26"/>
        </w:rPr>
      </w:pPr>
    </w:p>
    <w:p w14:paraId="2D78A30E" w14:textId="77777777" w:rsidR="007B30C5" w:rsidRDefault="007B30C5">
      <w:pPr>
        <w:rPr>
          <w:rFonts w:ascii="Times New Roman" w:hAnsi="Times New Roman" w:cs="Times New Roman"/>
          <w:b/>
          <w:sz w:val="32"/>
          <w:szCs w:val="32"/>
        </w:rPr>
      </w:pPr>
    </w:p>
    <w:p w14:paraId="081428BB" w14:textId="77777777" w:rsidR="007B30C5" w:rsidRDefault="00000000">
      <w:pPr>
        <w:pStyle w:val="ListParagraph"/>
        <w:widowControl w:val="0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Copy xml or zip file to spool area, e.g.</w:t>
      </w:r>
    </w:p>
    <w:p w14:paraId="086B3CD8" w14:textId="77777777" w:rsidR="007B30C5" w:rsidRDefault="007B30C5">
      <w:pPr>
        <w:pStyle w:val="ListParagraph"/>
        <w:widowControl w:val="0"/>
        <w:ind w:left="360"/>
        <w:rPr>
          <w:rFonts w:ascii="Times New Roman" w:eastAsia="MS Mincho" w:hAnsi="Times New Roman" w:cs="Times New Roman"/>
        </w:rPr>
      </w:pPr>
    </w:p>
    <w:p w14:paraId="1509D2B5" w14:textId="77777777" w:rsidR="007B30C5" w:rsidRDefault="00000000">
      <w:pPr>
        <w:pStyle w:val="ListParagraph"/>
        <w:widowControl w:val="0"/>
        <w:ind w:left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Development DB – int2r</w:t>
      </w:r>
    </w:p>
    <w:p w14:paraId="34E531FC" w14:textId="77777777" w:rsidR="007B30C5" w:rsidRDefault="00000000">
      <w:pPr>
        <w:widowControl w:val="0"/>
        <w:ind w:firstLine="720"/>
      </w:pPr>
      <w:r>
        <w:rPr>
          <w:rFonts w:ascii="Times New Roman" w:hAnsi="Times New Roman" w:cs="Times New Roman"/>
          <w:sz w:val="26"/>
          <w:szCs w:val="26"/>
        </w:rPr>
        <w:t xml:space="preserve">scp &lt;file&gt; xml </w:t>
      </w:r>
      <w:hyperlink r:id="rId13">
        <w:r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joshi@dbloader-hgcal.cern.ch:/home/dbspool/spool/hgcal/int2r</w:t>
        </w:r>
      </w:hyperlink>
    </w:p>
    <w:p w14:paraId="57BB6E48" w14:textId="77777777" w:rsidR="007B30C5" w:rsidRDefault="007B30C5">
      <w:pPr>
        <w:widowControl w:val="0"/>
        <w:rPr>
          <w:rFonts w:ascii="Times New Roman" w:hAnsi="Times New Roman" w:cs="Times New Roman"/>
          <w:sz w:val="26"/>
          <w:szCs w:val="26"/>
        </w:rPr>
      </w:pPr>
    </w:p>
    <w:p w14:paraId="4C82A2E9" w14:textId="77777777" w:rsidR="007B30C5" w:rsidRDefault="00000000">
      <w:pPr>
        <w:pStyle w:val="ListParagraph"/>
        <w:widowControl w:val="0"/>
        <w:ind w:left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Production DB – cmsr</w:t>
      </w:r>
    </w:p>
    <w:p w14:paraId="4AB0ADEB" w14:textId="77777777" w:rsidR="007B30C5" w:rsidRDefault="00000000">
      <w:pPr>
        <w:widowControl w:val="0"/>
        <w:ind w:firstLine="720"/>
      </w:pPr>
      <w:r>
        <w:rPr>
          <w:rFonts w:ascii="Times New Roman" w:hAnsi="Times New Roman" w:cs="Times New Roman"/>
          <w:sz w:val="26"/>
          <w:szCs w:val="26"/>
        </w:rPr>
        <w:t xml:space="preserve">scp &lt;file&gt; xml </w:t>
      </w:r>
      <w:hyperlink r:id="rId14">
        <w:r>
          <w:rPr>
            <w:rStyle w:val="Hyperlink"/>
            <w:rFonts w:ascii="Times New Roman" w:hAnsi="Times New Roman" w:cs="Times New Roman"/>
            <w:sz w:val="26"/>
            <w:szCs w:val="26"/>
          </w:rPr>
          <w:t>joshi@dbloader-hgcal.cern.ch:/home/dbspool/spool/hgcal/int2r</w:t>
        </w:r>
      </w:hyperlink>
    </w:p>
    <w:p w14:paraId="770CF213" w14:textId="77777777" w:rsidR="007B30C5" w:rsidRDefault="007B30C5">
      <w:pPr>
        <w:pStyle w:val="ListParagraph"/>
        <w:widowControl w:val="0"/>
        <w:ind w:left="0"/>
        <w:rPr>
          <w:rFonts w:ascii="Times New Roman" w:eastAsia="MS Mincho" w:hAnsi="Times New Roman" w:cs="Times New Roman"/>
        </w:rPr>
      </w:pPr>
    </w:p>
    <w:p w14:paraId="46AFBDB6" w14:textId="77777777" w:rsidR="007B30C5" w:rsidRDefault="007B30C5">
      <w:pPr>
        <w:widowControl w:val="0"/>
        <w:rPr>
          <w:rFonts w:ascii="Times New Roman" w:eastAsia="MS Mincho" w:hAnsi="Times New Roman" w:cs="Times New Roman"/>
        </w:rPr>
      </w:pPr>
    </w:p>
    <w:p w14:paraId="5F0DBDDE" w14:textId="77777777" w:rsidR="007B30C5" w:rsidRDefault="00000000">
      <w:pPr>
        <w:widowControl w:val="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The DB loader process will pick up the files, read the data contained, and write into the DB.</w:t>
      </w:r>
    </w:p>
    <w:p w14:paraId="2D39C3D1" w14:textId="77777777" w:rsidR="007B30C5" w:rsidRDefault="007B30C5">
      <w:pPr>
        <w:widowControl w:val="0"/>
        <w:rPr>
          <w:rFonts w:ascii="Times New Roman" w:eastAsia="MS Mincho" w:hAnsi="Times New Roman" w:cs="Times New Roman"/>
        </w:rPr>
      </w:pPr>
    </w:p>
    <w:p w14:paraId="1C19FE6C" w14:textId="77777777" w:rsidR="007B30C5" w:rsidRDefault="00000000">
      <w:pPr>
        <w:pStyle w:val="ListParagraph"/>
        <w:widowControl w:val="0"/>
        <w:numPr>
          <w:ilvl w:val="0"/>
          <w:numId w:val="1"/>
        </w:numPr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Check the state of your job</w:t>
      </w:r>
    </w:p>
    <w:p w14:paraId="2C423261" w14:textId="77777777" w:rsidR="007B30C5" w:rsidRDefault="00000000">
      <w:pPr>
        <w:widowControl w:val="0"/>
        <w:ind w:left="720"/>
      </w:pPr>
      <w:r>
        <w:rPr>
          <w:rFonts w:ascii="Times New Roman" w:eastAsia="MS Mincho" w:hAnsi="Times New Roman" w:cs="Times New Roman"/>
        </w:rPr>
        <w:t xml:space="preserve">View the contents of the file </w:t>
      </w:r>
      <w:r>
        <w:rPr>
          <w:rFonts w:ascii="Times New Roman" w:hAnsi="Times New Roman" w:cs="Times New Roman"/>
          <w:i/>
        </w:rPr>
        <w:t>/home/dbspool/state/hgcal/int2r/filename.xml</w:t>
      </w:r>
    </w:p>
    <w:p w14:paraId="02936F1C" w14:textId="77777777" w:rsidR="007B30C5" w:rsidRDefault="00000000">
      <w:pPr>
        <w:widowControl w:val="0"/>
        <w:ind w:left="720"/>
      </w:pPr>
      <w:r>
        <w:rPr>
          <w:rFonts w:ascii="Times New Roman" w:eastAsia="MS Mincho" w:hAnsi="Times New Roman" w:cs="Times New Roman"/>
        </w:rPr>
        <w:tab/>
        <w:t xml:space="preserve">0 </w:t>
      </w:r>
      <w:r>
        <w:rPr>
          <w:rFonts w:ascii="Wingdings" w:eastAsia="Wingdings" w:hAnsi="Wingdings" w:cs="Wingdings"/>
        </w:rPr>
        <w:t></w:t>
      </w:r>
      <w:r>
        <w:rPr>
          <w:rFonts w:ascii="Times New Roman" w:eastAsia="MS Mincho" w:hAnsi="Times New Roman" w:cs="Times New Roman"/>
        </w:rPr>
        <w:t xml:space="preserve"> success</w:t>
      </w:r>
    </w:p>
    <w:p w14:paraId="6D1A3DAA" w14:textId="77777777" w:rsidR="007B30C5" w:rsidRDefault="00000000">
      <w:pPr>
        <w:widowControl w:val="0"/>
        <w:ind w:left="720"/>
      </w:pPr>
      <w:r>
        <w:rPr>
          <w:rFonts w:ascii="Times New Roman" w:eastAsia="MS Mincho" w:hAnsi="Times New Roman" w:cs="Times New Roman"/>
        </w:rPr>
        <w:tab/>
        <w:t xml:space="preserve">Not 0 </w:t>
      </w:r>
      <w:r>
        <w:rPr>
          <w:rFonts w:ascii="Wingdings" w:eastAsia="Wingdings" w:hAnsi="Wingdings" w:cs="Wingdings"/>
        </w:rPr>
        <w:t></w:t>
      </w:r>
      <w:r>
        <w:rPr>
          <w:rFonts w:ascii="Times New Roman" w:eastAsia="MS Mincho" w:hAnsi="Times New Roman" w:cs="Times New Roman"/>
        </w:rPr>
        <w:t xml:space="preserve"> error</w:t>
      </w:r>
    </w:p>
    <w:p w14:paraId="22BCA151" w14:textId="77777777" w:rsidR="007B30C5" w:rsidRDefault="00000000">
      <w:pPr>
        <w:widowControl w:val="0"/>
        <w:ind w:left="720"/>
      </w:pPr>
      <w:r>
        <w:rPr>
          <w:rFonts w:ascii="Times New Roman" w:eastAsia="MS Mincho" w:hAnsi="Times New Roman" w:cs="Times New Roman"/>
        </w:rPr>
        <w:tab/>
        <w:t xml:space="preserve">No such file </w:t>
      </w:r>
      <w:r>
        <w:rPr>
          <w:rFonts w:ascii="Wingdings" w:eastAsia="Wingdings" w:hAnsi="Wingdings" w:cs="Wingdings"/>
        </w:rPr>
        <w:t></w:t>
      </w:r>
      <w:r>
        <w:rPr>
          <w:rFonts w:ascii="Times New Roman" w:eastAsia="MS Mincho" w:hAnsi="Times New Roman" w:cs="Times New Roman"/>
        </w:rPr>
        <w:t xml:space="preserve"> pending</w:t>
      </w:r>
    </w:p>
    <w:p w14:paraId="398562E3" w14:textId="77777777" w:rsidR="007B30C5" w:rsidRDefault="007B30C5">
      <w:pPr>
        <w:widowControl w:val="0"/>
        <w:rPr>
          <w:rFonts w:ascii="Times New Roman" w:eastAsia="MS Mincho" w:hAnsi="Times New Roman" w:cs="Times New Roman"/>
        </w:rPr>
      </w:pPr>
    </w:p>
    <w:p w14:paraId="4D2F7CB9" w14:textId="77777777" w:rsidR="007B30C5" w:rsidRDefault="00000000">
      <w:pPr>
        <w:pStyle w:val="ListParagraph"/>
        <w:widowControl w:val="0"/>
        <w:numPr>
          <w:ilvl w:val="0"/>
          <w:numId w:val="1"/>
        </w:numPr>
      </w:pPr>
      <w:r>
        <w:rPr>
          <w:rFonts w:ascii="Times New Roman" w:eastAsia="MS Mincho" w:hAnsi="Times New Roman" w:cs="Times New Roman"/>
        </w:rPr>
        <w:t xml:space="preserve">Check the log file </w:t>
      </w:r>
      <w:r>
        <w:rPr>
          <w:rFonts w:ascii="Times New Roman" w:hAnsi="Times New Roman" w:cs="Times New Roman"/>
          <w:i/>
        </w:rPr>
        <w:t>/home/dbspool/logs/hgcal/int2r/filename.xml</w:t>
      </w:r>
      <w:r>
        <w:rPr>
          <w:rFonts w:ascii="Times New Roman" w:hAnsi="Times New Roman" w:cs="Times New Roman"/>
        </w:rPr>
        <w:t xml:space="preserve"> for log information.</w:t>
      </w:r>
    </w:p>
    <w:p w14:paraId="31D0B261" w14:textId="77777777" w:rsidR="007B30C5" w:rsidRDefault="007B30C5">
      <w:pPr>
        <w:rPr>
          <w:rFonts w:ascii="Times New Roman" w:hAnsi="Times New Roman" w:cs="Times New Roman"/>
          <w:b/>
          <w:bCs/>
          <w:color w:val="0708FF"/>
          <w:sz w:val="28"/>
          <w:szCs w:val="28"/>
        </w:rPr>
      </w:pPr>
    </w:p>
    <w:p w14:paraId="2E57FFAB" w14:textId="77777777" w:rsidR="007B30C5" w:rsidRDefault="00000000">
      <w:pPr>
        <w:rPr>
          <w:rFonts w:ascii="Times New Roman" w:hAnsi="Times New Roman" w:cs="Times New Roman"/>
          <w:b/>
          <w:bCs/>
          <w:color w:val="0A22F4"/>
        </w:rPr>
      </w:pPr>
      <w:r>
        <w:br w:type="page"/>
      </w:r>
    </w:p>
    <w:p w14:paraId="00F80117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HGCAL DB: Si Sensor Kinds of Parts</w:t>
      </w:r>
    </w:p>
    <w:p w14:paraId="454E8B26" w14:textId="77777777" w:rsidR="007B30C5" w:rsidRDefault="007B30C5">
      <w:pPr>
        <w:rPr>
          <w:rFonts w:ascii="Times New Roman" w:hAnsi="Times New Roman" w:cs="Times New Roman"/>
          <w:b/>
          <w:bCs/>
          <w:color w:val="000000"/>
        </w:rPr>
      </w:pPr>
    </w:p>
    <w:p w14:paraId="713D08B2" w14:textId="77777777" w:rsidR="007B30C5" w:rsidRDefault="00000000"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b/>
          <w:bCs/>
          <w:color w:val="000000"/>
        </w:rPr>
        <w:t>um HD Si Sensor Wafer</w:t>
      </w:r>
    </w:p>
    <w:p w14:paraId="4D837C70" w14:textId="77777777" w:rsidR="007B30C5" w:rsidRDefault="00000000"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b/>
          <w:bCs/>
          <w:color w:val="000000"/>
        </w:rPr>
        <w:t>um Si Sensor HD Bottom</w:t>
      </w:r>
    </w:p>
    <w:p w14:paraId="4849C48E" w14:textId="77777777" w:rsidR="007B30C5" w:rsidRDefault="00000000"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b/>
          <w:bCs/>
          <w:color w:val="000000"/>
        </w:rPr>
        <w:t>um Si Sensor HD Five</w:t>
      </w:r>
    </w:p>
    <w:p w14:paraId="51065CB1" w14:textId="77777777" w:rsidR="007B30C5" w:rsidRDefault="00000000"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b/>
          <w:bCs/>
          <w:color w:val="000000"/>
        </w:rPr>
        <w:t>um Si Sensor HD Full</w:t>
      </w:r>
    </w:p>
    <w:p w14:paraId="7C1EDBB9" w14:textId="77777777" w:rsidR="007B30C5" w:rsidRDefault="00000000"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b/>
          <w:bCs/>
          <w:color w:val="000000"/>
        </w:rPr>
        <w:t>um Si Sensor HD Left</w:t>
      </w:r>
    </w:p>
    <w:p w14:paraId="46E037DA" w14:textId="77777777" w:rsidR="007B30C5" w:rsidRDefault="00000000"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b/>
          <w:bCs/>
          <w:color w:val="000000"/>
        </w:rPr>
        <w:t>um Si Sensor HD Right</w:t>
      </w:r>
    </w:p>
    <w:p w14:paraId="22CB728D" w14:textId="77777777" w:rsidR="007B30C5" w:rsidRDefault="00000000"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b/>
          <w:bCs/>
          <w:color w:val="000000"/>
        </w:rPr>
        <w:t>um Si Sensor HD Top</w:t>
      </w:r>
    </w:p>
    <w:p w14:paraId="71F64238" w14:textId="77777777" w:rsidR="007B30C5" w:rsidRDefault="00000000"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b/>
          <w:bCs/>
          <w:color w:val="000000"/>
        </w:rPr>
        <w:t>um Si Sensor HD Halfmoon-N</w:t>
      </w:r>
    </w:p>
    <w:p w14:paraId="0F5744A0" w14:textId="77777777" w:rsidR="007B30C5" w:rsidRDefault="00000000"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b/>
          <w:bCs/>
          <w:color w:val="000000"/>
        </w:rPr>
        <w:t>um Si Sensor HD Halfmoon-NE</w:t>
      </w:r>
    </w:p>
    <w:p w14:paraId="21F05F5B" w14:textId="77777777" w:rsidR="007B30C5" w:rsidRDefault="00000000"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b/>
          <w:bCs/>
          <w:color w:val="000000"/>
        </w:rPr>
        <w:t>um Si Sensor HD Halfmoon-NW</w:t>
      </w:r>
    </w:p>
    <w:p w14:paraId="1D86E680" w14:textId="77777777" w:rsidR="007B30C5" w:rsidRDefault="00000000"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b/>
          <w:bCs/>
          <w:color w:val="000000"/>
        </w:rPr>
        <w:t>um Si Sensor HD Halfmoon-S</w:t>
      </w:r>
    </w:p>
    <w:p w14:paraId="5B457811" w14:textId="77777777" w:rsidR="007B30C5" w:rsidRDefault="00000000"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b/>
          <w:bCs/>
          <w:color w:val="000000"/>
        </w:rPr>
        <w:t>um Si Sensor HD Halfmoon-SE</w:t>
      </w:r>
    </w:p>
    <w:p w14:paraId="131C0D87" w14:textId="77777777" w:rsidR="007B30C5" w:rsidRDefault="00000000"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b/>
          <w:bCs/>
          <w:color w:val="000000"/>
        </w:rPr>
        <w:t>um Si Sensor HD Halfmoon-SW</w:t>
      </w:r>
    </w:p>
    <w:p w14:paraId="363FB65B" w14:textId="77777777" w:rsidR="007B30C5" w:rsidRDefault="007B30C5">
      <w:pPr>
        <w:rPr>
          <w:rFonts w:ascii="Times New Roman" w:hAnsi="Times New Roman" w:cs="Times New Roman"/>
          <w:b/>
          <w:bCs/>
          <w:color w:val="0A22F4"/>
        </w:rPr>
      </w:pPr>
    </w:p>
    <w:p w14:paraId="45439162" w14:textId="77777777" w:rsidR="007B30C5" w:rsidRDefault="007B30C5">
      <w:pPr>
        <w:rPr>
          <w:rFonts w:ascii="Times New Roman" w:hAnsi="Times New Roman" w:cs="Times New Roman"/>
          <w:b/>
          <w:bCs/>
          <w:color w:val="0A22F4"/>
        </w:rPr>
      </w:pPr>
    </w:p>
    <w:p w14:paraId="4C2D2BA7" w14:textId="77777777" w:rsidR="007B30C5" w:rsidRDefault="00000000">
      <w:r>
        <w:rPr>
          <w:rFonts w:ascii="Times New Roman" w:hAnsi="Times New Roman" w:cs="Times New Roman"/>
          <w:color w:val="000000"/>
        </w:rPr>
        <w:t xml:space="preserve">where </w:t>
      </w:r>
      <w:r>
        <w:rPr>
          <w:rFonts w:ascii="Times New Roman" w:hAnsi="Times New Roman" w:cs="Times New Roman"/>
          <w:b/>
          <w:bCs/>
          <w:color w:val="0034FF"/>
        </w:rPr>
        <w:t>XXX</w:t>
      </w:r>
      <w:r>
        <w:rPr>
          <w:rFonts w:ascii="Times New Roman" w:hAnsi="Times New Roman" w:cs="Times New Roman"/>
          <w:color w:val="000000"/>
        </w:rPr>
        <w:t xml:space="preserve"> = 120, 200, 300</w:t>
      </w:r>
    </w:p>
    <w:p w14:paraId="7BF07158" w14:textId="77777777" w:rsidR="007B30C5" w:rsidRDefault="00000000">
      <w:pPr>
        <w:rPr>
          <w:rFonts w:ascii="Times New Roman" w:hAnsi="Times New Roman" w:cs="Times New Roman"/>
          <w:color w:val="000000"/>
        </w:rPr>
      </w:pPr>
      <w:r>
        <w:br w:type="page"/>
      </w:r>
    </w:p>
    <w:p w14:paraId="52392857" w14:textId="77777777" w:rsidR="007B30C5" w:rsidRDefault="00000000">
      <w:pPr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Description of information listed below</w:t>
      </w:r>
    </w:p>
    <w:p w14:paraId="75CD76AE" w14:textId="77777777" w:rsidR="007B30C5" w:rsidRDefault="0000000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Kind of condition name:</w:t>
      </w:r>
      <w:r>
        <w:rPr>
          <w:rFonts w:ascii="Times New Roman" w:hAnsi="Times New Roman" w:cs="Times New Roman"/>
          <w:color w:val="000000"/>
          <w:highlight w:val="white"/>
        </w:rPr>
        <w:tab/>
        <w:t>descriptive name of data type</w:t>
      </w:r>
    </w:p>
    <w:p w14:paraId="664EF2AF" w14:textId="77777777" w:rsidR="007B30C5" w:rsidRDefault="0000000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Table:</w:t>
      </w:r>
      <w:r>
        <w:rPr>
          <w:rFonts w:ascii="Times New Roman" w:hAnsi="Times New Roman" w:cs="Times New Roman"/>
          <w:color w:val="000000"/>
          <w:highlight w:val="white"/>
        </w:rPr>
        <w:tab/>
        <w:t xml:space="preserve"> name of table for the data</w:t>
      </w:r>
    </w:p>
    <w:p w14:paraId="7DC11EFA" w14:textId="77777777" w:rsidR="007B30C5" w:rsidRDefault="00000000">
      <w:pPr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  <w:r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  <w:t xml:space="preserve"> </w:t>
      </w:r>
    </w:p>
    <w:p w14:paraId="74CE633D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HGC_SENSOR_IV</w:t>
      </w:r>
    </w:p>
    <w:p w14:paraId="2CC21645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Kind of condition: HGC Sensor Manufacturer IV Test</w:t>
      </w:r>
    </w:p>
    <w:p w14:paraId="2CDD1954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39217133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53008885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CMS_HGC_HGCAL_COND.HGC_SENSOR_IV</w:t>
      </w:r>
    </w:p>
    <w:p w14:paraId="56822BBC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5AD4A7D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B377CB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AB8F06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3EC149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CURRNT_AMP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14:paraId="42DE7E8E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CA9F31D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4EE07E18" w14:textId="77777777" w:rsidR="007B30C5" w:rsidRDefault="00000000">
      <w:pPr>
        <w:rPr>
          <w:rFonts w:ascii="Times New Roman" w:hAnsi="Times New Roman" w:cs="Times New Roman"/>
          <w:b/>
          <w:bCs/>
          <w:color w:val="FF0000"/>
          <w:highlight w:val="white"/>
        </w:rPr>
      </w:pPr>
      <w:r>
        <w:rPr>
          <w:rFonts w:ascii="Times New Roman" w:hAnsi="Times New Roman" w:cs="Times New Roman"/>
          <w:b/>
          <w:bCs/>
          <w:color w:val="FF0000"/>
          <w:highlight w:val="white"/>
        </w:rPr>
        <w:t>XML Template</w:t>
      </w:r>
    </w:p>
    <w:p w14:paraId="1552418D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0FA9881B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75D72B07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A9AA6B9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79FAF8B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2C24B22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HGC_SENSOR_IV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6D3D0E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Sensor Manufacturer IV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5701C0A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794889E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6EDE53F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RUN_TYPE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RUN_TYPE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247A1F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11D50FA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0CB8754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B7781A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B5B63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1D227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18BF328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031B7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6441B909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48648495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33F1AB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6F0255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5D4313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287041C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598375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B912DA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B920A8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CABD92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CURRENT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CURRENT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B698C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30F6AB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117F0F8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5283AEB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20D1B7C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8845AA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97BC0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CURRENT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10.2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CURRENT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015F55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5721AD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57C9D45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AA40E0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HGC_SENSOR_CV</w:t>
      </w:r>
    </w:p>
    <w:p w14:paraId="26879EED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Kind of condition: HGC Sensor Manufacturer CV Test</w:t>
      </w:r>
    </w:p>
    <w:p w14:paraId="3BE8C3DD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BAEBFFC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2A082A6C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CMS_HGC_HGCAL_COND.HGC_SENSOR_CV</w:t>
      </w:r>
    </w:p>
    <w:p w14:paraId="16503F16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1F90FE4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877574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55C6A8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56FA32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CAPACITANCE_PFRD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14:paraId="16D39891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4E90B463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20651F45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26D63B8" w14:textId="77777777" w:rsidR="007B30C5" w:rsidRDefault="00000000">
      <w:pPr>
        <w:rPr>
          <w:rFonts w:ascii="Times New Roman" w:hAnsi="Times New Roman" w:cs="Times New Roman"/>
          <w:b/>
          <w:bCs/>
          <w:color w:val="FF0000"/>
          <w:highlight w:val="white"/>
        </w:rPr>
      </w:pPr>
      <w:r>
        <w:rPr>
          <w:rFonts w:ascii="Times New Roman" w:hAnsi="Times New Roman" w:cs="Times New Roman"/>
          <w:b/>
          <w:bCs/>
          <w:color w:val="FF0000"/>
          <w:highlight w:val="white"/>
        </w:rPr>
        <w:t>XML Template</w:t>
      </w:r>
    </w:p>
    <w:p w14:paraId="199778E4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3057DA5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64B21355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E9C8F67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77362EF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74B5B88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HGC_SENSOR_CV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75601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Sensor Manufacturer CV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03F564F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782E701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288F8DA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63940D1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7D7857E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D1522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54940D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648509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4F479ED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A4B78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0F219CB3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17852CA9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B0F1A9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7D2DB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64E906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0F05B21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88E799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CDC8B0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3CD485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55D9E3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38C08E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7E3DC2E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226C15D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278E391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1631D1D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104D24A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8460A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37BD64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0D8614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817869B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939E30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7F28470D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473ABB57" w14:textId="77777777" w:rsidR="007B30C5" w:rsidRDefault="00000000">
      <w:pPr>
        <w:rPr>
          <w:rFonts w:ascii="Times New Roman" w:hAnsi="Times New Roman" w:cs="Times New Roman"/>
          <w:b/>
          <w:bCs/>
          <w:color w:val="0000FF"/>
          <w:highlight w:val="white"/>
        </w:rPr>
      </w:pPr>
      <w:r>
        <w:br w:type="page"/>
      </w:r>
    </w:p>
    <w:p w14:paraId="3331D358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HGC_SENSOR_IRRADIATION_SUMRY</w:t>
      </w:r>
    </w:p>
    <w:p w14:paraId="1985AF89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Kind of condition: HGC Sensor Irradiation Summary Data</w:t>
      </w:r>
    </w:p>
    <w:p w14:paraId="38ABE912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36192A43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7E771431" w14:textId="77777777" w:rsidR="007B30C5" w:rsidRDefault="00000000">
      <w:r>
        <w:rPr>
          <w:rFonts w:ascii="Courier" w:hAnsi="Courier" w:cs="Courier"/>
          <w:color w:val="0000FF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CMS_HGC_HGCAL_COND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HGC_SENSOR_IRRADIATION_SUMRY</w:t>
      </w:r>
    </w:p>
    <w:p w14:paraId="394EA36C" w14:textId="77777777" w:rsidR="007B30C5" w:rsidRDefault="00000000">
      <w:pPr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14:paraId="18E03762" w14:textId="77777777" w:rsidR="007B30C5" w:rsidRDefault="00000000"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38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14:paraId="6CB97993" w14:textId="77777777" w:rsidR="007B30C5" w:rsidRDefault="00000000"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38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14:paraId="2279E77A" w14:textId="77777777" w:rsidR="007B30C5" w:rsidRDefault="00000000"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DOPING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VARCHAR2(32 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14:paraId="39B1FC87" w14:textId="77777777" w:rsidR="007B30C5" w:rsidRDefault="00000000"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IRRAD_FACILITY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VARCHAR2(126 Byte)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14:paraId="7C318C46" w14:textId="77777777" w:rsidR="007B30C5" w:rsidRDefault="00000000"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FLUNCE_TARGET_NEQV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FLOAT(126)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14:paraId="13DF5357" w14:textId="77777777" w:rsidR="007B30C5" w:rsidRDefault="00000000"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FLUNCE_NOMNL_NEQV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FLOAT(126)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ab/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14:paraId="798CF875" w14:textId="77777777" w:rsidR="007B30C5" w:rsidRDefault="00000000">
      <w:pPr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 ERR_FLUNCE_NOMNL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  <w:t xml:space="preserve"> FLOAT(126)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  <w:t xml:space="preserve"> NULL,</w:t>
      </w:r>
    </w:p>
    <w:p w14:paraId="3024A820" w14:textId="77777777" w:rsidR="007B30C5" w:rsidRDefault="00000000"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FULL_DPLTN_VOLT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FLOAT(126)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ab/>
        <w:t xml:space="preserve">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14:paraId="0952A4C7" w14:textId="77777777" w:rsidR="007B30C5" w:rsidRDefault="00000000"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LKCURNT_DNSTY_MA_CM3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FLOAT(126)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</w:p>
    <w:p w14:paraId="42880EE7" w14:textId="77777777" w:rsidR="007B30C5" w:rsidRDefault="00000000"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 ERR_LKCURNT_DNSTY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FLOAT(126)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ab/>
        <w:t xml:space="preserve"> NULL,</w:t>
      </w:r>
    </w:p>
    <w:p w14:paraId="78B09EFD" w14:textId="77777777" w:rsidR="007B30C5" w:rsidRDefault="00000000">
      <w:pPr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 ANNEALED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  <w:t xml:space="preserve"> VARCHAR2(16 Byte)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  <w:t xml:space="preserve"> NULL,</w:t>
      </w:r>
    </w:p>
    <w:p w14:paraId="2AD03F68" w14:textId="77777777" w:rsidR="007B30C5" w:rsidRDefault="00000000">
      <w:pPr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 FLUNCE_XTRACTD_NEQV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  <w:t xml:space="preserve"> FLOAT(126)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  <w:t xml:space="preserve"> NULL,</w:t>
      </w:r>
    </w:p>
    <w:p w14:paraId="121D370D" w14:textId="77777777" w:rsidR="007B30C5" w:rsidRDefault="00000000">
      <w:pPr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 xml:space="preserve">  ERR_FLUNCE_XTRACTD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  <w:t xml:space="preserve"> FLOAT(126)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ab/>
        <w:t xml:space="preserve"> NULL</w:t>
      </w:r>
    </w:p>
    <w:p w14:paraId="05D59F08" w14:textId="77777777" w:rsidR="007B30C5" w:rsidRDefault="00000000">
      <w:pPr>
        <w:rPr>
          <w:rFonts w:ascii="Courier" w:hAnsi="Courier" w:cs="Courier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14:paraId="6F4296F2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8A5C616" w14:textId="77777777" w:rsidR="007B30C5" w:rsidRDefault="00000000">
      <w:pPr>
        <w:rPr>
          <w:rFonts w:ascii="Times New Roman" w:hAnsi="Times New Roman" w:cs="Times New Roman"/>
          <w:b/>
          <w:bCs/>
          <w:color w:val="7030A0"/>
          <w:highlight w:val="white"/>
        </w:rPr>
      </w:pPr>
      <w:r>
        <w:rPr>
          <w:rFonts w:ascii="Times New Roman" w:hAnsi="Times New Roman" w:cs="Times New Roman"/>
          <w:b/>
          <w:bCs/>
          <w:color w:val="7030A0"/>
          <w:highlight w:val="white"/>
        </w:rPr>
        <w:t>XML Template</w:t>
      </w:r>
    </w:p>
    <w:p w14:paraId="3AAD23B7" w14:textId="77777777" w:rsidR="007B30C5" w:rsidRDefault="007B30C5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1F4008A3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769810EE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2CE71BF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04EE8CD3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4E9D255C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 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HGC_SENSOR_IRRADIATION_SUMRY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DAF28C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43BCBC94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3A9B4286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153D07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771518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150877A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5969FCF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1B02B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1444F5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4A5B30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43D1B9F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FD8B2F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175787D4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1402836B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F786A9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9D66E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7681ECD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168833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17DF5E5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84F3F3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338DF79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7E1EB29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IRRAD_FACILITY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1078BAA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85D7B2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EB08075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43CFC92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2B22E74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ACE191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B56782E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F4D43F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23550F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427005B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5E97621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709A0F4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6149D0BE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7D9E5DC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5404C9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B486106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2BEDA06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EBF16E3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3DDBBF0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7FA5E1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0B6B5A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22218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7D6D1CF8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DFD49A2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8FEA949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CB142C4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br w:type="page"/>
      </w:r>
    </w:p>
    <w:p w14:paraId="775B2C98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ab/>
        <w:t xml:space="preserve"> Test</w:t>
      </w:r>
    </w:p>
    <w:p w14:paraId="7FCAC9C9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HGC_CERN_SENSOR_IV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21AC2CEA" w14:textId="77777777" w:rsidR="007B30C5" w:rsidRDefault="007B30C5"/>
    <w:p w14:paraId="6543E173" w14:textId="77777777" w:rsidR="007B30C5" w:rsidRDefault="00000000">
      <w:r>
        <w:rPr>
          <w:rFonts w:ascii="Courier New" w:hAnsi="Courier New" w:cs="Courier New"/>
          <w:b/>
          <w:bCs/>
          <w:color w:val="0000FF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00"/>
          <w:highlight w:val="white"/>
        </w:rPr>
        <w:t>CMS_HGC_HGCAL_COND.HGC_CERN_SENSOR_IV</w:t>
      </w:r>
    </w:p>
    <w:p w14:paraId="782CEDD0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6EAC3A1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03EB75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10B623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CC4806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97E926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ERR_CURNT_NANOAMP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7C3995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5DD83B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E13657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928597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BFD6FA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4B1BE8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1E60400" w14:textId="77777777" w:rsidR="007B30C5" w:rsidRDefault="00000000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0344321" w14:textId="77777777" w:rsidR="007B30C5" w:rsidRDefault="00000000">
      <w:r>
        <w:rPr>
          <w:rFonts w:ascii="Times New Roman" w:hAnsi="Times New Roman" w:cs="Times New Roman"/>
          <w:b/>
          <w:bCs/>
          <w:color w:val="0A22F4"/>
        </w:rPr>
        <w:t xml:space="preserve">XML Template for </w:t>
      </w:r>
      <w:r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HGC_CERN_SENSOR_IV</w:t>
      </w:r>
    </w:p>
    <w:p w14:paraId="3FFFF545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ab/>
        <w:t xml:space="preserve"> Test</w:t>
      </w:r>
    </w:p>
    <w:p w14:paraId="59713F51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896EBCD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00E10E77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4F4896D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4448FC2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3EFE5C8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F2F8FC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1EAB0FF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238F842B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3CE238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263533C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210354E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22D9CD4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A4CB6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51BE12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99212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2299D7C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2F76B0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68D273F6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6CB7A4F2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C3FBD1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445176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399FCFA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2ED9EC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0F0BD64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E9E664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DC7113B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ECD0F0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0184C1F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2D1F4C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1167EE1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70E302B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65A9E76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7E0197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60FC6D6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64BD66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66E403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2EA3047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3EEEBAF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7888ED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CDCD5DF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F05D14F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D3BA2EE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3E67F7E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CB5E85A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99FADE4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DDF04ED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FCCF719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53075CA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239C0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42583A0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E3744C0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3955595C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A51EF92" w14:textId="77777777" w:rsidR="007B30C5" w:rsidRDefault="007B30C5">
      <w:pPr>
        <w:rPr>
          <w:rFonts w:ascii="Courier New" w:hAnsi="Courier New" w:cs="Courier New"/>
          <w:b/>
          <w:bCs/>
          <w:sz w:val="20"/>
          <w:szCs w:val="20"/>
        </w:rPr>
      </w:pPr>
    </w:p>
    <w:p w14:paraId="54608303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</w:pPr>
      <w:r>
        <w:br w:type="page"/>
      </w:r>
    </w:p>
    <w:p w14:paraId="158EF52A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 Summary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28601564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HGC_CERN_SENSOR_IV_SUMRY</w:t>
      </w:r>
    </w:p>
    <w:p w14:paraId="09215B99" w14:textId="77777777" w:rsidR="007B30C5" w:rsidRDefault="00000000">
      <w:pPr>
        <w:spacing w:line="259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5FC3ADE2" w14:textId="77777777" w:rsidR="007B30C5" w:rsidRDefault="00000000">
      <w:pPr>
        <w:spacing w:after="160" w:line="259" w:lineRule="auto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CMS_HGC_HGCAL_COND.HGC_CERN_SENSOR_IV_SUMRY</w:t>
      </w:r>
    </w:p>
    <w:p w14:paraId="70F2A4DE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7ABDCD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7434E0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C14AE3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TOT_CURNT_NANOAMP_600V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06D629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TOT_CURNT_NANOAMP_800V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F6CA53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NUM_BAD_CELLS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60BA8D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085A295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GRADE 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05F0962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NUM_BAD_ADJ_CELLS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9BDC5DC" w14:textId="77777777" w:rsidR="007B30C5" w:rsidRDefault="00000000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05C8BC0" w14:textId="77777777" w:rsidR="007B30C5" w:rsidRDefault="007B30C5">
      <w:pPr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14:paraId="7969FDEB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723F10EA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78C27D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4BCA1B6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2389870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HGC_CERN_SENSOR_IV_SUMRY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E0EA84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 Summary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435AB29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09821C0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5F79215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500CB51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4A84AB8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EB64B3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7054A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6C2BB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22D5C2E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DA3E7D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14014872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1044F949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11C1E0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EB857A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10726C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7A66EE2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9CBAD9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5CFDFF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2CFB33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51C011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E63296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37F79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7210A0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8BA484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D32FED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8687D3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B98766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3033BF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E1F3CF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3F72438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1D9507E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95DFB4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57E512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9FCF89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D9E9D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AEC9214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0ACF34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5FE388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4CC247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69F6EE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D6F4C7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D47CCC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C4473F" w14:textId="77777777" w:rsidR="007B30C5" w:rsidRDefault="007B30C5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7EE0B04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42295BBD" w14:textId="77777777" w:rsidR="007B30C5" w:rsidRDefault="00000000">
      <w:pPr>
        <w:rPr>
          <w:rFonts w:ascii="Times New Roman" w:hAnsi="Times New Roman" w:cs="Times New Roman"/>
          <w:color w:val="0A22F4"/>
        </w:rPr>
      </w:pPr>
      <w:r>
        <w:br w:type="page"/>
      </w:r>
    </w:p>
    <w:p w14:paraId="47B13FD8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CV Test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75EB27AB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HGC_CERN_SENSOR_CV</w:t>
      </w:r>
    </w:p>
    <w:p w14:paraId="595DC208" w14:textId="77777777" w:rsidR="007B30C5" w:rsidRDefault="007B30C5">
      <w:pP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</w:p>
    <w:p w14:paraId="7CE990EF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</w:p>
    <w:p w14:paraId="276A0D79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CMS_HGC_HGCAL_COND.HGC_CERN_SENSOR_CV</w:t>
      </w:r>
    </w:p>
    <w:p w14:paraId="2A939D1F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7BFF70A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191679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240239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1A2048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CPCTNCE_PFRD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F93F95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ERR_CPCTNC_PFRD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AD08F8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E2059F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A27F35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ORG_CPCTNC_PFRD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9AEC9D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182EFC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735DD5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IMP_OHM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8784A7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PHS_RAD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9CD692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847162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A294649" w14:textId="77777777" w:rsidR="007B30C5" w:rsidRDefault="00000000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C7A24E1" w14:textId="77777777" w:rsidR="007B30C5" w:rsidRDefault="007B30C5">
      <w:pPr>
        <w:rPr>
          <w:rFonts w:ascii="Times New Roman" w:hAnsi="Times New Roman" w:cs="Times New Roman"/>
          <w:b/>
          <w:bCs/>
          <w:color w:val="000000"/>
        </w:rPr>
      </w:pPr>
    </w:p>
    <w:p w14:paraId="34E594B8" w14:textId="77777777" w:rsidR="007B30C5" w:rsidRDefault="00000000">
      <w:r>
        <w:rPr>
          <w:rFonts w:ascii="Times New Roman" w:hAnsi="Times New Roman" w:cs="Times New Roman"/>
          <w:b/>
          <w:bCs/>
          <w:color w:val="000000"/>
        </w:rPr>
        <w:t xml:space="preserve">XML Template for </w:t>
      </w:r>
      <w:r>
        <w:rPr>
          <w:rFonts w:ascii="Times New Roman" w:eastAsia="Times New Roman" w:hAnsi="Times New Roman" w:cs="Times New Roman"/>
          <w:b/>
          <w:bCs/>
          <w:color w:val="000000"/>
          <w:highlight w:val="white"/>
        </w:rPr>
        <w:t>Table:</w:t>
      </w:r>
      <w:r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HGC_CERN_SENSOR_CV</w:t>
      </w:r>
    </w:p>
    <w:p w14:paraId="66872D89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AEAC0AD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AEE99DE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3E91BE94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4900F0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23B5FAD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1764C32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F9E853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HGC CERN Sensor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CV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Test&lt;/NAME&gt;</w:t>
      </w:r>
    </w:p>
    <w:p w14:paraId="4F6A03C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311F868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217849A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CERN HPK_8in_271_4003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CV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Test&lt;/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EAE3B0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1B273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5BCB1F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Florian Pitters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303242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4A8F799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&gt;CV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D39366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16E8FA5E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  <w:r>
        <w:br w:type="page"/>
      </w:r>
    </w:p>
    <w:p w14:paraId="02D99FD3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1D5138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65C076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HPK Eight Inch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271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Sensor Cell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393E81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HPK_8in_271_4003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C3B514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AAA2753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</w:pPr>
    </w:p>
    <w:p w14:paraId="7CB371C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B206B8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5C9251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103.752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0A05BB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0.00333346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2EB413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-1980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6329F1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F0F399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207.857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1FFFE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23.5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4AA5DA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44.7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6D688E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207.857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F4E240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23.5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3CA4B1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44.7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B04E16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0B05E7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9249EB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*/</w:t>
      </w:r>
    </w:p>
    <w:p w14:paraId="6CEAE2F8" w14:textId="77777777" w:rsidR="007B30C5" w:rsidRDefault="00000000"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*/</w:t>
      </w:r>
    </w:p>
    <w:p w14:paraId="0A123F48" w14:textId="77777777" w:rsidR="007B30C5" w:rsidRDefault="00000000"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  <w:t>*/</w:t>
      </w:r>
    </w:p>
    <w:p w14:paraId="791251F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EDE91D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B8EF3A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103.752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62606C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0.00333346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DE506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-1980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ABFC9B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AAAA88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207.857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010399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23.5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7DCA3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44.7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C4807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207.857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8059A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23.5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FD078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44.7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616C366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52F57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39FFF7E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C196B20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62F891C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br w:type="page"/>
      </w:r>
    </w:p>
    <w:p w14:paraId="58ABD2E2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CV Test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52C60E87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HGC_CERN_SENSOR_CV</w:t>
      </w:r>
    </w:p>
    <w:p w14:paraId="13283680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8BF7DBB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CMS_HGC_HGCAL_COND.HGC_CERN_SENSOR_CV</w:t>
      </w:r>
    </w:p>
    <w:p w14:paraId="35472F5F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6F1317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E02A56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69022B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291305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CPCTNCE_PFRD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6F802F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ERR_CPCTNC_PFRD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396D8F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D0EFCC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305730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ORG_CPCTNC_PFRD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31BC27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B003C0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30BA87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IMP_OHM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14BBC6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PHS_RAD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1883C1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27756A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743ADAA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A6A35BD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79C6B7A" w14:textId="77777777" w:rsidR="007B30C5" w:rsidRDefault="007B30C5">
      <w:pPr>
        <w:rPr>
          <w:rFonts w:ascii="Times New Roman" w:hAnsi="Times New Roman" w:cs="Times New Roman"/>
          <w:b/>
          <w:bCs/>
          <w:color w:val="000000"/>
        </w:rPr>
      </w:pPr>
    </w:p>
    <w:p w14:paraId="56D3FCAA" w14:textId="77777777" w:rsidR="007B30C5" w:rsidRDefault="00000000">
      <w:r>
        <w:rPr>
          <w:rFonts w:ascii="Times New Roman" w:hAnsi="Times New Roman" w:cs="Times New Roman"/>
          <w:b/>
          <w:bCs/>
          <w:color w:val="000000"/>
        </w:rPr>
        <w:t xml:space="preserve">XML Template for </w:t>
      </w:r>
      <w:r>
        <w:rPr>
          <w:rFonts w:ascii="Times New Roman" w:eastAsia="Times New Roman" w:hAnsi="Times New Roman" w:cs="Times New Roman"/>
          <w:b/>
          <w:bCs/>
          <w:color w:val="000000"/>
          <w:highlight w:val="white"/>
        </w:rPr>
        <w:t>Table:</w:t>
      </w:r>
      <w:r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HGC_CERN_SENSOR_CV</w:t>
      </w:r>
    </w:p>
    <w:p w14:paraId="1D90DB54" w14:textId="77777777" w:rsidR="007B30C5" w:rsidRDefault="007B30C5">
      <w:pPr>
        <w:rPr>
          <w:rFonts w:ascii="Courier New" w:hAnsi="Courier New" w:cs="Courier New"/>
          <w:b/>
          <w:bCs/>
          <w:sz w:val="20"/>
          <w:szCs w:val="20"/>
        </w:rPr>
      </w:pPr>
    </w:p>
    <w:p w14:paraId="593AE9A0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4217D3C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53CE4608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B617594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54E86BF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7383656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D53B5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1952514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0603B329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6FCD42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C62E49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8E805DD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3835D20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3C7B2E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F274FF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234715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70ED7EB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223C17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10C2FED4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23B6CEC1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br w:type="page"/>
      </w:r>
    </w:p>
    <w:p w14:paraId="37267D6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AA4E61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31B601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4C4114A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7C18E5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77EFB1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D72BC6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5B3881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379138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EE0F6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5D1F6E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2FABC62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ORG_CPCTNCE_PFRD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ORG_CPCTNCE_PFRD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819F71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728C7A8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2804881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E6A59D9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05C3A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52EE39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2DEB5A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34EAE49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32512FE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6FA8A695" w14:textId="77777777" w:rsidR="007B30C5" w:rsidRDefault="00000000">
      <w:pPr>
        <w:ind w:left="72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40B9C4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C76932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BF9013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AB0429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6F8849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7042D04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ORG_CPCTNCE_PFRD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ORG_CPCTNCE_PFRD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63FABD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B082EB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59B381B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C42943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66FFE2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176001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6EEA86F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CC06CA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D147989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587722F" w14:textId="77777777" w:rsidR="007B30C5" w:rsidRDefault="007B30C5">
      <w:pPr>
        <w:rPr>
          <w:rFonts w:ascii="Courier New" w:hAnsi="Courier New" w:cs="Courier New"/>
          <w:b/>
          <w:bCs/>
          <w:sz w:val="20"/>
          <w:szCs w:val="20"/>
        </w:rPr>
      </w:pPr>
    </w:p>
    <w:p w14:paraId="083440D5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7A7D0FE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br w:type="page"/>
      </w:r>
    </w:p>
    <w:p w14:paraId="5C098128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CV Summary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73ACB00C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HGC_CERN_SENSOR_CV_SUMRY</w:t>
      </w:r>
    </w:p>
    <w:p w14:paraId="42EAB85E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1AFB94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CMS_HGC_HGCAL_COND.HGC_CERN_SENSOR_CV_SUMRY</w:t>
      </w:r>
    </w:p>
    <w:p w14:paraId="0D649FEF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685848F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DF363C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D487AE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SNSR_THCKNESS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0A0AC9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DEPL_VOLTS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F0901A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MAX_DEPL_VOLTS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792433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DEPL_UNIF_VOLTS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12A1DA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SNSR_THKNES_UNIF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7C0E22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5DB1D19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GRADE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</w:t>
      </w:r>
    </w:p>
    <w:p w14:paraId="09C386DC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D1969A9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2F733AA" w14:textId="77777777" w:rsidR="007B30C5" w:rsidRDefault="00000000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XML Template</w:t>
      </w:r>
    </w:p>
    <w:p w14:paraId="2085CE3C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4845A698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14E40B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437D572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3A8484B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HGC_CERN_SENSOR_CV_SUMRY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8E4911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CV Summary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439ED7B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3FC5DEA5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4FB3A0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54ED1EF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7C8D094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5DF68D1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90791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821BE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746D3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368FA99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0698C9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2C43B0C3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3BE0E0E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20393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3F90C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59A2ED8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A80155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BF5948" w14:textId="77777777" w:rsidR="007B30C5" w:rsidRDefault="00000000">
      <w:pPr>
        <w:ind w:left="72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DD1259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B9B738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5AB2CC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E18D0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1EB60D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DEEED26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&lt;PASS&gt;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&lt;/PASS&gt;</w:t>
      </w:r>
    </w:p>
    <w:p w14:paraId="020CAAF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0694D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688421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345D2CC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758A8FE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5FBF55B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A47AAA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6A1DA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400AC3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DABEC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D680A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11AFAE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&lt;PASS&gt;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&lt;/PASS&gt;</w:t>
      </w:r>
    </w:p>
    <w:p w14:paraId="4B8D5E2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62FED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5D7B98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FF44834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982D186" w14:textId="77777777" w:rsidR="007B30C5" w:rsidRDefault="007B30C5">
      <w:pPr>
        <w:rPr>
          <w:rFonts w:ascii="Courier New" w:hAnsi="Courier New" w:cs="Courier New"/>
          <w:b/>
          <w:bCs/>
          <w:sz w:val="20"/>
          <w:szCs w:val="20"/>
        </w:rPr>
      </w:pPr>
    </w:p>
    <w:p w14:paraId="3AACEB54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br w:type="page"/>
      </w:r>
    </w:p>
    <w:p w14:paraId="16CCD3B4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ab/>
        <w:t xml:space="preserve"> Test</w:t>
      </w:r>
    </w:p>
    <w:p w14:paraId="4AE2603B" w14:textId="77777777" w:rsidR="007B30C5" w:rsidRDefault="00000000">
      <w:r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HGC_CERN_SENSOR_IV</w:t>
      </w:r>
    </w:p>
    <w:p w14:paraId="699287FB" w14:textId="77777777" w:rsidR="007B30C5" w:rsidRDefault="007B30C5"/>
    <w:p w14:paraId="35778C24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6480064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CMS_HGC_HGCAL_COND.HGC_CERN_SENSOR_IV</w:t>
      </w:r>
    </w:p>
    <w:p w14:paraId="5343E8D3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6F47C11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EC7726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47D051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B38AF6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8AEB64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ERR_CURNT_NANOAMP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194695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598E48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583C6F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B73D25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559DFE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3F04C0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4A1ACF2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97471D2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33F37B8" w14:textId="77777777" w:rsidR="007B30C5" w:rsidRDefault="00000000">
      <w:r>
        <w:rPr>
          <w:rFonts w:ascii="Times New Roman" w:hAnsi="Times New Roman" w:cs="Times New Roman"/>
          <w:b/>
          <w:bCs/>
          <w:color w:val="0A22F4"/>
        </w:rPr>
        <w:t xml:space="preserve">XML Template for </w:t>
      </w:r>
      <w:r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HGC_CERN_SENSOR_IV</w:t>
      </w:r>
    </w:p>
    <w:p w14:paraId="4B494AAF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ab/>
        <w:t xml:space="preserve"> Test</w:t>
      </w:r>
    </w:p>
    <w:p w14:paraId="55C3084B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6221497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547CBB8C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033C9C4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DD0513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6BC8DC8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3C246A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1F1DFD8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5C9474CB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6516B8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C972DC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EC4F2CF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34A3A0C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45CBBC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49BA87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99BBE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2ECAB0C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0ECF26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0D1B212C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64D455B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0E971A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B9C62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2FF449C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9BFD95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001F4A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614D71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8D187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7F0C8D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B56267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0D8F5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A4027B7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4052A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0B07D5C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DC5E30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BA43F2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717249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0DE4816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1244917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B8CC47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125AD5D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CA584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AA92DA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4835C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845022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A7004E9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790C5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CDBAAE3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37D0A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24BAE9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C75CB9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E105FE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53C4863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4B1B02B" w14:textId="77777777" w:rsidR="007B30C5" w:rsidRDefault="007B30C5">
      <w:pPr>
        <w:rPr>
          <w:rFonts w:ascii="Courier New" w:hAnsi="Courier New" w:cs="Courier New"/>
          <w:b/>
          <w:bCs/>
          <w:sz w:val="20"/>
          <w:szCs w:val="20"/>
        </w:rPr>
      </w:pPr>
    </w:p>
    <w:p w14:paraId="6FC02FEB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br w:type="page"/>
      </w:r>
    </w:p>
    <w:p w14:paraId="3AFB4375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 Summary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5457A75C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HGC_CERN_SENSOR_IV_SUMRY</w:t>
      </w:r>
    </w:p>
    <w:p w14:paraId="41BC55AE" w14:textId="77777777" w:rsidR="007B30C5" w:rsidRDefault="00000000">
      <w:pPr>
        <w:spacing w:line="259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712FC535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CMS_HGC_HGCAL_COND.HGC_CERN_SENSOR_IV_SUMRY</w:t>
      </w:r>
    </w:p>
    <w:p w14:paraId="50AD69A7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7BB1EF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0A071E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63F7CC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TOT_CURNT_NANOAMP_600V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CA26C1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TOT_CURNT_NANOAMP_800V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E19254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NUM_BAD_CELLS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5B8628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6DA9667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GRADE 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16CC68E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NUM_BAD_ADJ_CELLS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AE21E72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FB6C6CC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71F5293E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53C2502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4F64B6BC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5C3318C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0C50AD3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0E12CDC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 Summary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26D5C9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38857B5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73D8E5A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62EF725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0152E3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28D5908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417530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D828C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8A124D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390F686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F2533E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7143E6E6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54FDED2E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C80DFA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7107FE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088FC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06806F4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838DFA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8E94870" w14:textId="43D5D802" w:rsidR="007B30C5" w:rsidDel="009B116E" w:rsidRDefault="00000000">
      <w:pPr>
        <w:rPr>
          <w:del w:id="0" w:author="Ali AL kadhim" w:date="2022-10-19T13:40:00Z"/>
        </w:rPr>
      </w:pPr>
      <w:del w:id="1" w:author="Ali AL kadhim" w:date="2022-10-19T13:40:00Z">
        <w:r w:rsidDel="009B116E">
          <w:rPr>
            <w:rFonts w:ascii="Courier New" w:hAnsi="Courier New" w:cs="Courier New"/>
            <w:b/>
            <w:bCs/>
            <w:color w:val="000000"/>
            <w:sz w:val="20"/>
            <w:szCs w:val="20"/>
            <w:highlight w:val="white"/>
          </w:rPr>
          <w:tab/>
        </w:r>
        <w:r w:rsidDel="009B116E">
          <w:rPr>
            <w:rFonts w:ascii="Courier New" w:hAnsi="Courier New" w:cs="Courier New"/>
            <w:b/>
            <w:bCs/>
            <w:color w:val="000000"/>
            <w:sz w:val="20"/>
            <w:szCs w:val="20"/>
            <w:highlight w:val="white"/>
          </w:rPr>
          <w:tab/>
        </w:r>
        <w:r w:rsidDel="009B116E">
          <w:rPr>
            <w:rFonts w:ascii="Courier New" w:hAnsi="Courier New" w:cs="Courier New"/>
            <w:b/>
            <w:bCs/>
            <w:color w:val="0000FF"/>
            <w:sz w:val="20"/>
            <w:szCs w:val="20"/>
            <w:highlight w:val="white"/>
          </w:rPr>
          <w:delText>&lt;/</w:delText>
        </w:r>
        <w:r w:rsidDel="009B116E">
          <w:rPr>
            <w:rFonts w:ascii="Courier New" w:hAnsi="Courier New" w:cs="Courier New"/>
            <w:b/>
            <w:bCs/>
            <w:color w:val="000000"/>
            <w:sz w:val="20"/>
            <w:szCs w:val="20"/>
            <w:highlight w:val="white"/>
          </w:rPr>
          <w:delText>PART</w:delText>
        </w:r>
        <w:r w:rsidDel="009B116E">
          <w:rPr>
            <w:rFonts w:ascii="Courier New" w:hAnsi="Courier New" w:cs="Courier New"/>
            <w:b/>
            <w:bCs/>
            <w:color w:val="0000FF"/>
            <w:sz w:val="20"/>
            <w:szCs w:val="20"/>
            <w:highlight w:val="white"/>
          </w:rPr>
          <w:delText>&gt;</w:delText>
        </w:r>
      </w:del>
    </w:p>
    <w:p w14:paraId="788CB5B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92352A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B273E4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B8C8FD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78177B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29AFB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47A84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60F4B4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3C72E4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B46DA3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182F59D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B953995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56CEEBBC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br w:type="page"/>
      </w:r>
    </w:p>
    <w:p w14:paraId="5B3666A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510C3EC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DD2122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F0FD15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CDEC8A6" w14:textId="77777777" w:rsidR="007B30C5" w:rsidRDefault="00000000">
      <w:pPr>
        <w:ind w:left="1440" w:firstLine="720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C4848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FAIL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GRADE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31D5BE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5B887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A8FAF2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54018A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6FFA20E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7F8BA91" w14:textId="77777777" w:rsidR="007B30C5" w:rsidRDefault="007B30C5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4C1A3174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br w:type="page"/>
      </w:r>
    </w:p>
    <w:p w14:paraId="23E814BF" w14:textId="77777777" w:rsidR="007B30C5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Kind of Condition Name:</w:t>
      </w:r>
      <w:r>
        <w:rPr>
          <w:rFonts w:ascii="Times New Roman" w:hAnsi="Times New Roman" w:cs="Times New Roman"/>
          <w:b/>
          <w:bCs/>
          <w:color w:val="000000"/>
        </w:rPr>
        <w:tab/>
        <w:t>HGC Sensor Manufacturer CV Test</w:t>
      </w:r>
    </w:p>
    <w:p w14:paraId="1970A28E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 SENSOR_CV</w:t>
      </w:r>
    </w:p>
    <w:p w14:paraId="1118D9C9" w14:textId="77777777" w:rsidR="007B30C5" w:rsidRDefault="007B30C5">
      <w:pPr>
        <w:rPr>
          <w:rFonts w:ascii="Times New Roman" w:hAnsi="Times New Roman" w:cs="Times New Roman"/>
          <w:b/>
          <w:bCs/>
          <w:color w:val="000000"/>
        </w:rPr>
      </w:pPr>
    </w:p>
    <w:p w14:paraId="0167B057" w14:textId="77777777" w:rsidR="007B30C5" w:rsidRDefault="007B30C5">
      <w:pP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</w:p>
    <w:p w14:paraId="01E4B58D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CMS_HGC_HGCAL_COND.HGC_SENSOR_CV</w:t>
      </w:r>
    </w:p>
    <w:p w14:paraId="3E15A1B0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5EE8BC8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194911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B8F966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E89758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CAPACITANCE_PFRD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14:paraId="6A6DEDBE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64672FC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7B5E2AC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XML Template</w:t>
      </w:r>
    </w:p>
    <w:p w14:paraId="07C5B203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64AC22E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3D08352E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ECF0B6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2DB6F8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1751653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A5593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Sensor Manufacturer CV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6A5C18B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6A2E571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0ECEEE7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9DE833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4BE1B82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61AE6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6C1B7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6604E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49D73B5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0BF9C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237B2A15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470A1DBA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A2347F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68C3E3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3CD23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1159BEA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F406B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EB2E34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6FC65FE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5B035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69B8DA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895F4D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0BDFC12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2201496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266A17F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F270C6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133D1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51C1A6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22E13A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CB58C0B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CA64AD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br w:type="page"/>
      </w:r>
    </w:p>
    <w:p w14:paraId="5E852327" w14:textId="77777777" w:rsidR="007B30C5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Kind of Condition Name:</w:t>
      </w:r>
      <w:r>
        <w:rPr>
          <w:rFonts w:ascii="Times New Roman" w:hAnsi="Times New Roman" w:cs="Times New Roman"/>
          <w:b/>
          <w:bCs/>
          <w:color w:val="000000"/>
        </w:rPr>
        <w:tab/>
        <w:t>HGC Sensor Manufacturer IV Test</w:t>
      </w:r>
    </w:p>
    <w:p w14:paraId="34A274FF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 SENSOR_IV</w:t>
      </w:r>
    </w:p>
    <w:p w14:paraId="576F2EB5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F5FA7F3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CMS_HGC_HGCAL_COND.HGC_SENSOR_IV</w:t>
      </w:r>
    </w:p>
    <w:p w14:paraId="73BAF914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66F2725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E1A74F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805E20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4BCE64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CURRNT_AMP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14:paraId="0DDC2E48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2E84204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333986B2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40F11C14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CCEF4B1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2A8E2AC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2B0CE81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30B09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Sensor Manufacturer IV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4BF382D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57EE96B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7717ED6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BFC425D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478AECF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7B25B7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06C790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C6B678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6F70183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5DABD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3696BB1D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4F95171C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5A4634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80F63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472F6B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696EEC8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F748CB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546757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B14FFD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A6C77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&gt;</w:t>
      </w:r>
    </w:p>
    <w:p w14:paraId="3C40336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601797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019CE1A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7A88C7C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C6646B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AB48D5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B9E090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CC6E7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5B7867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ADF033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7E4A920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br w:type="page"/>
      </w:r>
    </w:p>
    <w:p w14:paraId="0A38E6E0" w14:textId="77777777" w:rsidR="007B30C5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Kind of Condition Name:</w:t>
      </w:r>
      <w:r>
        <w:rPr>
          <w:rFonts w:ascii="Times New Roman" w:hAnsi="Times New Roman" w:cs="Times New Roman"/>
          <w:b/>
          <w:bCs/>
          <w:color w:val="000000"/>
        </w:rPr>
        <w:tab/>
        <w:t>HGC PQC Diode CV</w:t>
      </w:r>
    </w:p>
    <w:p w14:paraId="43FDE655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HGC_PQC_DIODE_CV</w:t>
      </w:r>
    </w:p>
    <w:p w14:paraId="7E7A253D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EF3979D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CMS_HGC_HGCAL_COND.HGC_PQC_DIODE_CV</w:t>
      </w:r>
    </w:p>
    <w:p w14:paraId="520C1EA7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3600C47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67E9E6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28F37E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B6036A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CPCTNCE_FRD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51DF5D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RESISTANCE_OHM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96E24E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189C6C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D9B572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B6B0FA4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543E152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6827B8FD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F0B693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B98F81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6673AB7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HGC_PQC_DIODE_CV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866F0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PQC Diode 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065DC46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5645204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4F5053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6D6B1C7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656EF71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D0AC28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0D5178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F433F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48796A3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4ED56C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502758CD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10868D0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4DC6C1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72B19C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7B87B67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6FB34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3E29C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3D56F7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22F13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8DA168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RESISTANCE_OHM&gt;0.05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RESISTANCE_OHM&gt;</w:t>
      </w:r>
    </w:p>
    <w:p w14:paraId="0D75CA02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&lt;TEMP_DEGC&gt;2.5&lt;/TEMP_DEGC&gt;</w:t>
      </w:r>
    </w:p>
    <w:p w14:paraId="7AD35D2E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19AA9F3B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41AB551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4ECA8E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66187351" w14:textId="77777777" w:rsidR="007B30C5" w:rsidRDefault="00000000"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530CDC9E" w14:textId="77777777" w:rsidR="007B30C5" w:rsidRDefault="00000000"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2F786C5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9E148B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B002D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CPCTNCE_FRD&gt;</w:t>
      </w:r>
    </w:p>
    <w:p w14:paraId="05695124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RESISTANCE_OHM&gt;0.05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RESISTANCE_OHM&gt;</w:t>
      </w:r>
    </w:p>
    <w:p w14:paraId="345A888D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&lt;TEMP_DEGC&gt;2.5&lt;/TEMP_DEGC&gt;</w:t>
      </w:r>
    </w:p>
    <w:p w14:paraId="10356517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6B73CAFD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543F4F7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BD9206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3BC55B8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br w:type="page"/>
      </w:r>
    </w:p>
    <w:p w14:paraId="1B31794B" w14:textId="77777777" w:rsidR="007B30C5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Kind of Condition Name:</w:t>
      </w:r>
      <w:r>
        <w:rPr>
          <w:rFonts w:ascii="Times New Roman" w:hAnsi="Times New Roman" w:cs="Times New Roman"/>
          <w:b/>
          <w:bCs/>
          <w:color w:val="000000"/>
        </w:rPr>
        <w:tab/>
        <w:t>HGC PQC Diode IV</w:t>
      </w:r>
    </w:p>
    <w:p w14:paraId="5406F90D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HGC_PQC_DIODE_IV</w:t>
      </w:r>
    </w:p>
    <w:p w14:paraId="2A8D5A84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BD637E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CMS_HGC_HGCAL_COND.HGC_PQC_DIODE_IV</w:t>
      </w:r>
    </w:p>
    <w:p w14:paraId="342C1487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1A1C56F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C3FEB2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B2C6F2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2B162B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A25ED9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C196AA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61DE94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448C1E3E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4E71003F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02354EA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467D81A7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7E3CC0B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59179CC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79E790B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HGC_PQC_DIODE_IV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3A8467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PQC Diode 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29A4899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283E51F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79DA9BA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93828F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000476B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64A873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4315EA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509446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2F91D01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7E84CA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75D0B39F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6287D39F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FCE542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97F2A6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E8A307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3671517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44F2A1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C0E380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8883A9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3B6DD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F2C965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6C25092C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63DDC2E3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4D8A598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F9877F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273E165E" w14:textId="77777777" w:rsidR="007B30C5" w:rsidRDefault="00000000"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13ECE85F" w14:textId="77777777" w:rsidR="007B30C5" w:rsidRDefault="00000000"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029B3E4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18B12BB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FE70A5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846394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1AECF28B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0F2186CE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143D4B2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E79DBF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3F915D4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br w:type="page"/>
      </w:r>
    </w:p>
    <w:p w14:paraId="35C76A91" w14:textId="77777777" w:rsidR="007B30C5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Kind of Condition Name:</w:t>
      </w:r>
      <w:r>
        <w:rPr>
          <w:rFonts w:ascii="Times New Roman" w:hAnsi="Times New Roman" w:cs="Times New Roman"/>
          <w:b/>
          <w:bCs/>
          <w:color w:val="000000"/>
        </w:rPr>
        <w:tab/>
        <w:t>HGC PQC Field Effect Transistor</w:t>
      </w:r>
    </w:p>
    <w:p w14:paraId="3E4FFC97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>
        <w:rPr>
          <w:rFonts w:ascii="Times New Roman" w:hAnsi="Times New Roman" w:cs="Times New Roman"/>
          <w:b/>
          <w:bCs/>
          <w:color w:val="808000"/>
        </w:rPr>
        <w:t>FET</w:t>
      </w:r>
    </w:p>
    <w:p w14:paraId="1D9A0460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38A6905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CMS_HGC_HGCAL_COND.HGC_PQC_FET</w:t>
      </w:r>
    </w:p>
    <w:p w14:paraId="68FC6605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35E2B6C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58B4F9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C78C5B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0450AD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3BDB76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03156A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FD586D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DA338BB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9C4281C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543B3A2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314F1230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798817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E66AD3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74105FD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HGC_PQC_FET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3A7A6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>HGC PQC Field Effect Transistor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65758DA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69C895F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4F2DEB1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FA09A56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3F4DABE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1C9CFB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3325F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343E68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5EEE5C5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9597D6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792BC1CF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1EB71ECF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225A15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AC9FD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7DBFE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5038840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32D920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646FBA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C3197A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593B4E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E904747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300B5991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3E77E35F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185A893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44F6E7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564E3A8D" w14:textId="77777777" w:rsidR="007B30C5" w:rsidRDefault="00000000"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12291335" w14:textId="77777777" w:rsidR="007B30C5" w:rsidRDefault="00000000"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4CD2A5E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832897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5D0AD8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9E6505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74963B24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4267DB79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255B937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535F6C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2491E5D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br w:type="page"/>
      </w:r>
    </w:p>
    <w:p w14:paraId="0A1EA91C" w14:textId="77777777" w:rsidR="007B30C5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Kind of Condition Name:</w:t>
      </w:r>
      <w:r>
        <w:rPr>
          <w:rFonts w:ascii="Times New Roman" w:hAnsi="Times New Roman" w:cs="Times New Roman"/>
          <w:b/>
          <w:bCs/>
          <w:color w:val="000000"/>
        </w:rPr>
        <w:tab/>
        <w:t>HGC PQC Gate Controlled Diode</w:t>
      </w:r>
    </w:p>
    <w:p w14:paraId="554A4A0C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>
        <w:rPr>
          <w:rFonts w:ascii="Times New Roman" w:hAnsi="Times New Roman" w:cs="Times New Roman"/>
          <w:b/>
          <w:bCs/>
          <w:color w:val="808000"/>
        </w:rPr>
        <w:t>GCD</w:t>
      </w:r>
    </w:p>
    <w:p w14:paraId="1E079503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3EC6816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CMS_HGC_HGCAL_COND.HGC_PQC_GCD</w:t>
      </w:r>
    </w:p>
    <w:p w14:paraId="3F61DF38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8BD4F4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196E17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453313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6941FA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B8EA3F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BIAS_VOLT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A34301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F26A10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7FC50F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5BA5817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48D22DB7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230AAA2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600EEAEE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757A3BF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3831B6D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663F675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HGC_PQC_GCD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6D22C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HGC PQC Gate Controlled Diode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5ADC8E9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5A568C8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4559B27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206B81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7FC8F96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C14871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A901AE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565190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327E578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F1513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4BC50C56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61770DEA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F5DBF9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8B1DA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5FD72C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6729E1D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CCAA86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5AAB44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50D3119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C5682C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E30918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&lt;BIAS_VOLT&gt;5.2&lt;/BIAS_VOLT&gt;</w:t>
      </w:r>
    </w:p>
    <w:p w14:paraId="79E0B588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3CA11E1D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0C0D142F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6CCBF3C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754665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.</w:t>
      </w:r>
    </w:p>
    <w:p w14:paraId="2BE82A3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.</w:t>
      </w:r>
    </w:p>
    <w:p w14:paraId="04A7984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.</w:t>
      </w:r>
    </w:p>
    <w:p w14:paraId="2C89CD03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3D8AB12D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br w:type="page"/>
      </w:r>
    </w:p>
    <w:p w14:paraId="0CBBD0F6" w14:textId="77777777" w:rsidR="007B30C5" w:rsidRDefault="00000000">
      <w:pPr>
        <w:ind w:left="72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1C4C170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1C411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F99ECB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&lt;BIAS_VOLT&gt;5.2&lt;/BIAS_VOLT&gt;</w:t>
      </w:r>
    </w:p>
    <w:p w14:paraId="5F4D9541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3E63D1B4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1670C03C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7E8B691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54C0A3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13014D5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br w:type="page"/>
      </w:r>
    </w:p>
    <w:p w14:paraId="7C9BDBBC" w14:textId="77777777" w:rsidR="007B30C5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Kind of Condition Name:</w:t>
      </w:r>
      <w:r>
        <w:rPr>
          <w:rFonts w:ascii="Times New Roman" w:hAnsi="Times New Roman" w:cs="Times New Roman"/>
          <w:b/>
          <w:bCs/>
          <w:color w:val="000000"/>
        </w:rPr>
        <w:tab/>
        <w:t>HGC PQC Linewidth N</w:t>
      </w:r>
    </w:p>
    <w:p w14:paraId="0249A985" w14:textId="77777777" w:rsidR="007B30C5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  <w:t>HGC PQC Linewidth PEdge</w:t>
      </w:r>
    </w:p>
    <w:p w14:paraId="5EF90E49" w14:textId="77777777" w:rsidR="007B30C5" w:rsidRDefault="00000000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HGC PQC Linewidth PStop</w:t>
      </w:r>
    </w:p>
    <w:p w14:paraId="13A5DE7E" w14:textId="77777777" w:rsidR="007B30C5" w:rsidRDefault="007B30C5">
      <w:pPr>
        <w:rPr>
          <w:rFonts w:ascii="Times New Roman" w:hAnsi="Times New Roman" w:cs="Times New Roman"/>
          <w:b/>
          <w:bCs/>
          <w:color w:val="000000"/>
        </w:rPr>
      </w:pPr>
    </w:p>
    <w:p w14:paraId="5D553554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>
        <w:rPr>
          <w:rFonts w:ascii="Times New Roman" w:hAnsi="Times New Roman" w:cs="Times New Roman"/>
          <w:b/>
          <w:bCs/>
          <w:color w:val="808000"/>
        </w:rPr>
        <w:t>LINEWIDTH</w:t>
      </w:r>
    </w:p>
    <w:p w14:paraId="28EBC224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783A4C2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CMS_HGC_HGCAL_COND.HGC_PQC_LINEWIDTH</w:t>
      </w:r>
    </w:p>
    <w:p w14:paraId="1054A3D6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1A1DF7E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ABB098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468EF2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8ACBCF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5D8F50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F3C6C4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C12A0C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1ADF875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A21935F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51F6873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70F6BB72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482030B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4ABB95F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1973E2F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HGC_PQC_LINEWIDTH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D7023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HGC PQC Linewidth 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0C7C9B5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236074F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46749E3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2E7A14B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0B237BE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B546B7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AA8C7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9DB3AE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7A6F4D9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B00710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7AFBCA10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2883C971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2D3B0D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E3327A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860B5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206CD27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D2968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EE6034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91877C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AB82E7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DB59E7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3814E87B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1527904D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29D796B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EBEB66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.</w:t>
      </w:r>
    </w:p>
    <w:p w14:paraId="0568CD9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.</w:t>
      </w:r>
    </w:p>
    <w:p w14:paraId="20A4AFF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8"/>
          <w:szCs w:val="28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8"/>
          <w:szCs w:val="28"/>
          <w:highlight w:val="white"/>
        </w:rPr>
        <w:t>.</w:t>
      </w:r>
    </w:p>
    <w:p w14:paraId="69006056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br w:type="page"/>
      </w:r>
    </w:p>
    <w:p w14:paraId="4E7CC4D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3995BA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D5D074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4EE10AF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3C02B8C8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4F7794C4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3993015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7A6394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EF0ED48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br w:type="page"/>
      </w:r>
    </w:p>
    <w:p w14:paraId="1BCBA060" w14:textId="77777777" w:rsidR="007B30C5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Kind of Condition Name:</w:t>
      </w:r>
      <w:r>
        <w:rPr>
          <w:rFonts w:ascii="Times New Roman" w:hAnsi="Times New Roman" w:cs="Times New Roman"/>
          <w:b/>
          <w:bCs/>
          <w:color w:val="000000"/>
        </w:rPr>
        <w:tab/>
        <w:t>HGC PQC Metal Oxide Semiconductor</w:t>
      </w:r>
    </w:p>
    <w:p w14:paraId="6DD445B5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>
        <w:rPr>
          <w:rFonts w:ascii="Times New Roman" w:hAnsi="Times New Roman" w:cs="Times New Roman"/>
          <w:b/>
          <w:bCs/>
          <w:color w:val="808000"/>
        </w:rPr>
        <w:t>MOS</w:t>
      </w:r>
    </w:p>
    <w:p w14:paraId="038331DC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B1C7733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CMS_HGC_HGCAL_COND.HGC_PQC_MOS</w:t>
      </w:r>
    </w:p>
    <w:p w14:paraId="6E15B4CB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51C5C4B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B18426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CB90DF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2588ED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CPCTNCE_FRD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A6BF7F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B13905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89672B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EBBA706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0039B80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5713CF7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043CA3CE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564CF7F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2778F91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66F7CCA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HGC_PQC_MOS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B7382E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HGC PQC Metal Oxide Semiconductor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297140F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78D713C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6E1ED2B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F87C33A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065959D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D7874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36DC59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543574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0377211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3C7BD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0766D752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0F5F28D4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0ADFDC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EE381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6EB11B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331466C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0B71E4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C11890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7C26EF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28C89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CA3F2D0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38A70AFA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7B5CE492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35B9A76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E57154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5DD7DA85" w14:textId="77777777" w:rsidR="007B30C5" w:rsidRDefault="00000000"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3CE71415" w14:textId="77777777" w:rsidR="007B30C5" w:rsidRDefault="00000000"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07FA357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4E19C7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3BC48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5EFB707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684D59BD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7A788B76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7D8B2BF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F22BDE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DC4E03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8A9B609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br w:type="page"/>
      </w:r>
    </w:p>
    <w:p w14:paraId="51B95527" w14:textId="77777777" w:rsidR="007B30C5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Kind of Condition Name:</w:t>
      </w:r>
      <w:r>
        <w:rPr>
          <w:rFonts w:ascii="Times New Roman" w:hAnsi="Times New Roman" w:cs="Times New Roman"/>
          <w:b/>
          <w:bCs/>
          <w:color w:val="000000"/>
        </w:rPr>
        <w:tab/>
        <w:t>HGC PQC Oxide Breakdown</w:t>
      </w:r>
    </w:p>
    <w:p w14:paraId="4E04A9DC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>
        <w:rPr>
          <w:rFonts w:ascii="Times New Roman" w:hAnsi="Times New Roman" w:cs="Times New Roman"/>
          <w:b/>
          <w:bCs/>
          <w:color w:val="808000"/>
        </w:rPr>
        <w:t>OXIDE_BREAKDOWN</w:t>
      </w:r>
    </w:p>
    <w:p w14:paraId="23F53DF5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2569C19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CMS_HGC_HGCAL_COND.HGC_PQC_OXIDE_BREAKDOWN</w:t>
      </w:r>
    </w:p>
    <w:p w14:paraId="1FAF387C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2016B8E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2BF3C5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D79F28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A5AE01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B54B10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B17E9A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F6B878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B3B3A67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A3C84FE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EC6DC9D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5E0A52CB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D1714FB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098CB5D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76294FC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HGC_PQC_OXIDE_BREAKDOWN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E6482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HGC PQC Oxide Breakdown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0269F4B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35DE5C2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2E81790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80C782E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516B3B8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D67F9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4E9480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47DFB2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4018FE9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EC485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189F1442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29D8F0BC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2981E1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C6F7E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211E7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6D9A283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E05011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108DEF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C5DDE3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22472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0FBFD0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353E6E19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37127F43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5BA9006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7D828D0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1468EBD6" w14:textId="77777777" w:rsidR="007B30C5" w:rsidRDefault="00000000"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182C1D54" w14:textId="77777777" w:rsidR="007B30C5" w:rsidRDefault="00000000"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.</w:t>
      </w:r>
    </w:p>
    <w:p w14:paraId="6F6DD5E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63B446E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610DE1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25E258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6868FB58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1E7F53B6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15BB207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6D8792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9AC886F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AFAFE29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39F56434" w14:textId="77777777" w:rsidR="007B30C5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Kind of Condition Name:</w:t>
      </w:r>
      <w:r>
        <w:rPr>
          <w:rFonts w:ascii="Times New Roman" w:hAnsi="Times New Roman" w:cs="Times New Roman"/>
          <w:b/>
          <w:bCs/>
          <w:color w:val="000000"/>
        </w:rPr>
        <w:tab/>
        <w:t>HGC PQC Summary</w:t>
      </w:r>
    </w:p>
    <w:p w14:paraId="1611FBBB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>
        <w:rPr>
          <w:rFonts w:ascii="Times New Roman" w:hAnsi="Times New Roman" w:cs="Times New Roman"/>
          <w:b/>
          <w:bCs/>
          <w:color w:val="808000"/>
        </w:rPr>
        <w:t>SUMRY</w:t>
      </w:r>
    </w:p>
    <w:p w14:paraId="4AF2EA6F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4187253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CMS_HGC_HGCAL_COND.HGC_PQC_SUMRY</w:t>
      </w:r>
    </w:p>
    <w:p w14:paraId="18E6B75E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6615432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8BD026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61148A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VFLATBAND_VOLT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01E4EA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VTHRESHOLD_VOLT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5BCE1F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ISURF_AMP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A34C30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RSHEET_N_OHMSQ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529B8C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RSHEET_P_OHMSQ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CA2AC1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RSHEET_PSTOP_OHMSQ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7AFF91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VBD_DIODE_VOLT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4F3DD4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VBD_OXIDE_VOLT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A7D5C56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64C4422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6DE8D9E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42EBA1E4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4AE8A35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16F9000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6983C2A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HGC_PQC_SUMRY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D0130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HGC PQC Summary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0F77E05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04E75FB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B50136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A060090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23503E2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86C12B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517B09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8DE086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38F4AA0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2B0C1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177B570D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71C743E5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4848E8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C5D492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1CB60A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02472B8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5E8DF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97A5E4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1680D20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VFLATBAND_VOLT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VFLATBAND_VOLT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706C59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VTHRESHOLD_VOLT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VTHRESHOLD_VOLT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9D60FC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ISURF_AMP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ISURF_AMP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4287020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RSHEET_N_OHMSQ&gt;0.05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RSHEET_N_OHMSQ&gt;</w:t>
      </w:r>
    </w:p>
    <w:p w14:paraId="4E628139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RSHEET_P_OHMSQ&gt;0.05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RSHEET_P_OHMSQ&gt;</w:t>
      </w:r>
    </w:p>
    <w:p w14:paraId="34043C74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RSHEET_PSTOP_OHMSQ&gt;0.05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RSHEET_PSTOP_OHMSQ&gt;</w:t>
      </w:r>
    </w:p>
    <w:p w14:paraId="218FF254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&lt;VBD_DIODE_VOLT&gt;15&lt;/VBD_DIODE_VOLT&gt;</w:t>
      </w:r>
    </w:p>
    <w:p w14:paraId="2A503F3B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&lt;VBD_OXIDE_VOLT&gt;20.5&lt;/VBD_OXIDE_VOLT&gt;</w:t>
      </w:r>
    </w:p>
    <w:p w14:paraId="6396958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2F3F0E8" w14:textId="77777777" w:rsidR="007B30C5" w:rsidRDefault="00000000"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.</w:t>
      </w:r>
    </w:p>
    <w:p w14:paraId="036DADFB" w14:textId="77777777" w:rsidR="007B30C5" w:rsidRDefault="00000000"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.</w:t>
      </w:r>
    </w:p>
    <w:p w14:paraId="21B8246B" w14:textId="77777777" w:rsidR="007B30C5" w:rsidRDefault="00000000"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.</w:t>
      </w:r>
    </w:p>
    <w:p w14:paraId="3059D31F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br w:type="page"/>
      </w:r>
    </w:p>
    <w:p w14:paraId="0105133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ABF25B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VFLATBAND_VOLT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VFLATBAND_VOLT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2166CD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VTHRESHOLD_VOLT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VTHRESHOLD_VOLT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5A627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ISURF_AMP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ISURF_AMP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380AB27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RSHEET_N_OHMSQ&gt;0.05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RSHEET_N_OHMSQ&gt;</w:t>
      </w:r>
    </w:p>
    <w:p w14:paraId="3A32BFED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RSHEET_P_OHMSQ&gt;0.05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RSHEET_P_OHMSQ&gt;</w:t>
      </w:r>
    </w:p>
    <w:p w14:paraId="47F9A8E2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RSHEET_PSTOP_OHMSQ&gt;0.05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RSHEET_PSTOP_OHMSQ&gt;</w:t>
      </w:r>
    </w:p>
    <w:p w14:paraId="4FD0D25F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&lt;VBD_DIODE_VOLT&gt;15&lt;/VBD_DIODE_VOLT&gt;</w:t>
      </w:r>
    </w:p>
    <w:p w14:paraId="19237269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&lt;VBD_OXIDE_VOLT&gt;20.5&lt;/VBD_OXIDE_VOLT&gt;</w:t>
      </w:r>
    </w:p>
    <w:p w14:paraId="7FE8EF32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62D553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429EE6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7AAADD8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9DC108E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A7416AB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29653FF" w14:textId="77777777" w:rsidR="007B30C5" w:rsidRDefault="00000000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br w:type="page"/>
      </w:r>
    </w:p>
    <w:p w14:paraId="7C21281D" w14:textId="77777777" w:rsidR="007B30C5" w:rsidRDefault="00000000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Kind of Condition Name:</w:t>
      </w:r>
      <w:r>
        <w:rPr>
          <w:rFonts w:ascii="Times New Roman" w:hAnsi="Times New Roman" w:cs="Times New Roman"/>
          <w:b/>
          <w:bCs/>
          <w:color w:val="000000"/>
        </w:rPr>
        <w:tab/>
        <w:t>HGC PQC Van Der Pauw N</w:t>
      </w:r>
    </w:p>
    <w:p w14:paraId="1F0CCF82" w14:textId="77777777" w:rsidR="007B30C5" w:rsidRDefault="00000000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HGC PQC Van Der Pauw PEdge</w:t>
      </w:r>
    </w:p>
    <w:p w14:paraId="49816227" w14:textId="77777777" w:rsidR="007B30C5" w:rsidRDefault="00000000">
      <w:pPr>
        <w:ind w:left="2160" w:firstLine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HGC PQC Van Der Pauw PStop</w:t>
      </w:r>
    </w:p>
    <w:p w14:paraId="039F474A" w14:textId="77777777" w:rsidR="007B30C5" w:rsidRDefault="00000000">
      <w:r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HGC_PQC_</w:t>
      </w:r>
      <w:r>
        <w:rPr>
          <w:rFonts w:ascii="Times New Roman" w:hAnsi="Times New Roman" w:cs="Times New Roman"/>
          <w:b/>
          <w:bCs/>
          <w:color w:val="808000"/>
        </w:rPr>
        <w:t>VAN_DER_PAUW</w:t>
      </w:r>
    </w:p>
    <w:p w14:paraId="107EA28D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52EA555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CMS_HGC_HGCAL_COND.HGC_PQC_VAN_DER_PAUW</w:t>
      </w:r>
    </w:p>
    <w:p w14:paraId="49898ADD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3CA12A1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DD853C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F11CAB6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89A796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CURNT_AMP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930B46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C864FB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7AC7644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E4212CE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37D8254E" w14:textId="77777777" w:rsidR="007B30C5" w:rsidRDefault="007B30C5">
      <w:pPr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7A1BEB36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1C1B7A92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 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539E191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788F702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31CEB1B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HGC_PQC_VAN_DER_PAUW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852ED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HGC PQC Van Der Pauw 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4D63F5F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0EE0774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544C9125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6914AE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 Enter your timestamp --&gt;</w:t>
      </w:r>
    </w:p>
    <w:p w14:paraId="124B21B1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7584BE7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64DD7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5921F4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61C71EA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F05639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552882DA" w14:textId="77777777" w:rsidR="007B30C5" w:rsidRDefault="00000000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0E30BD3D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ED8910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5414290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3A379F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718B930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95907A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ED44CB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18F213C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AFAA2BB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41D905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752F6835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36BDBFD3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2874E42F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762B372" w14:textId="77777777" w:rsidR="007B30C5" w:rsidRDefault="00000000"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.</w:t>
      </w:r>
    </w:p>
    <w:p w14:paraId="108AE420" w14:textId="77777777" w:rsidR="007B30C5" w:rsidRDefault="00000000"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.</w:t>
      </w:r>
    </w:p>
    <w:p w14:paraId="3B5E4C95" w14:textId="77777777" w:rsidR="007B30C5" w:rsidRDefault="00000000"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.</w:t>
      </w:r>
    </w:p>
    <w:p w14:paraId="2BACC95F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br w:type="page"/>
      </w:r>
    </w:p>
    <w:p w14:paraId="1EB601CD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76FE978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-25.0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B5C6BD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3A13F38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TEMP_DEGC&gt;0.05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TEMP_DEGC&gt;</w:t>
      </w:r>
    </w:p>
    <w:p w14:paraId="2C02F859" w14:textId="77777777" w:rsidR="007B30C5" w:rsidRDefault="00000000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&lt;HUMIDITY_PRCNT&gt;15&lt;/HUMIDITY_PRCNT&gt;</w:t>
      </w:r>
    </w:p>
    <w:p w14:paraId="08FE403B" w14:textId="77777777" w:rsidR="007B30C5" w:rsidRDefault="00000000">
      <w:pPr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&lt;TIME_SECS&gt;20.5&lt;/TIME_SECS&gt;</w:t>
      </w:r>
    </w:p>
    <w:p w14:paraId="1CF2DF5E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C6FDB03" w14:textId="77777777" w:rsidR="007B30C5" w:rsidRDefault="00000000"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A31CEF7" w14:textId="77777777" w:rsidR="007B30C5" w:rsidRDefault="00000000"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3DDC182" w14:textId="77777777" w:rsidR="007B30C5" w:rsidRDefault="007B30C5">
      <w:pP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D5561A8" w14:textId="77777777" w:rsidR="007B30C5" w:rsidRDefault="007B30C5"/>
    <w:sectPr w:rsidR="007B30C5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">
    <w:altName w:val="Courier New"/>
    <w:panose1 w:val="020704090202050204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33BB"/>
    <w:multiLevelType w:val="multilevel"/>
    <w:tmpl w:val="71EA81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2031738"/>
    <w:multiLevelType w:val="multilevel"/>
    <w:tmpl w:val="DD74548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0C14CF"/>
    <w:multiLevelType w:val="multilevel"/>
    <w:tmpl w:val="F7BCA35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F27F94"/>
    <w:multiLevelType w:val="multilevel"/>
    <w:tmpl w:val="5920A8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917A22"/>
    <w:multiLevelType w:val="multilevel"/>
    <w:tmpl w:val="737842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6EC7C0B"/>
    <w:multiLevelType w:val="multilevel"/>
    <w:tmpl w:val="F23EB85C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1855A7"/>
    <w:multiLevelType w:val="multilevel"/>
    <w:tmpl w:val="4058FEE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num w:numId="1" w16cid:durableId="1589001758">
    <w:abstractNumId w:val="6"/>
  </w:num>
  <w:num w:numId="2" w16cid:durableId="1712608946">
    <w:abstractNumId w:val="5"/>
  </w:num>
  <w:num w:numId="3" w16cid:durableId="1843351532">
    <w:abstractNumId w:val="2"/>
  </w:num>
  <w:num w:numId="4" w16cid:durableId="1657680900">
    <w:abstractNumId w:val="1"/>
  </w:num>
  <w:num w:numId="5" w16cid:durableId="1543010329">
    <w:abstractNumId w:val="3"/>
  </w:num>
  <w:num w:numId="6" w16cid:durableId="295794391">
    <w:abstractNumId w:val="4"/>
  </w:num>
  <w:num w:numId="7" w16cid:durableId="6471244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AL kadhim">
    <w15:presenceInfo w15:providerId="Windows Live" w15:userId="a67efa0ec5a15b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/>
  <w:defaultTabStop w:val="720"/>
  <w:autoHyphenation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30C5"/>
    <w:rsid w:val="007B30C5"/>
    <w:rsid w:val="009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32797A2"/>
  <w15:docId w15:val="{BCFBAE85-6490-4CAB-9D3E-E259F484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9B116E"/>
    <w:pPr>
      <w:suppressAutoHyphens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"/><Relationship Id="rId13" Type="http://schemas.openxmlformats.org/officeDocument/2006/relationships/hyperlink" Target="mailto:joshi@dbloader-hgcal.cern.ch:/home/dbspool/spool/hgcal/int2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if"/><Relationship Id="rId12" Type="http://schemas.openxmlformats.org/officeDocument/2006/relationships/hyperlink" Target="mailto:joshi@dbloader-hgcal.cern.ch:/home/dbspool/spool/hgcal/cms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tif"/><Relationship Id="rId11" Type="http://schemas.openxmlformats.org/officeDocument/2006/relationships/hyperlink" Target="mailto:joshi@dbloader-hgcal.cern.ch:/home/dbspool/spool/hgcal/int2r" TargetMode="External"/><Relationship Id="rId5" Type="http://schemas.openxmlformats.org/officeDocument/2006/relationships/image" Target="media/image1.tif"/><Relationship Id="rId15" Type="http://schemas.openxmlformats.org/officeDocument/2006/relationships/fontTable" Target="fontTable.xml"/><Relationship Id="rId10" Type="http://schemas.openxmlformats.org/officeDocument/2006/relationships/image" Target="media/image6.tif"/><Relationship Id="rId4" Type="http://schemas.openxmlformats.org/officeDocument/2006/relationships/webSettings" Target="webSettings.xml"/><Relationship Id="rId9" Type="http://schemas.openxmlformats.org/officeDocument/2006/relationships/image" Target="media/image5.tif"/><Relationship Id="rId14" Type="http://schemas.openxmlformats.org/officeDocument/2006/relationships/hyperlink" Target="mailto:joshi@dbloader-hgcal.cern.ch:/home/dbspool/spool/hgcal/int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42</Pages>
  <Words>7017</Words>
  <Characters>39997</Characters>
  <Application>Microsoft Office Word</Application>
  <DocSecurity>0</DocSecurity>
  <Lines>333</Lines>
  <Paragraphs>93</Paragraphs>
  <ScaleCrop>false</ScaleCrop>
  <Company/>
  <LinksUpToDate>false</LinksUpToDate>
  <CharactersWithSpaces>46921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Umeshwar P Joshi</dc:creator>
  <dc:description/>
  <cp:lastModifiedBy>Ali AL kadhim</cp:lastModifiedBy>
  <cp:revision>27</cp:revision>
  <dcterms:created xsi:type="dcterms:W3CDTF">2022-04-26T22:26:00Z</dcterms:created>
  <dcterms:modified xsi:type="dcterms:W3CDTF">2022-10-19T19:40:00Z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